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A042F" w14:textId="77777777" w:rsidR="00080E77" w:rsidRDefault="0091286C" w:rsidP="00080E77">
      <w:pPr>
        <w:rPr>
          <w:sz w:val="52"/>
          <w:szCs w:val="52"/>
        </w:rPr>
      </w:pPr>
      <w:commentRangeStart w:id="0"/>
      <w:r>
        <w:rPr>
          <w:rFonts w:hint="eastAsia"/>
          <w:sz w:val="52"/>
          <w:szCs w:val="52"/>
        </w:rPr>
        <w:t xml:space="preserve">MEMS </w:t>
      </w:r>
      <w:r w:rsidR="00080E77" w:rsidRPr="00DC4893">
        <w:rPr>
          <w:rFonts w:hint="eastAsia"/>
          <w:sz w:val="52"/>
          <w:szCs w:val="52"/>
        </w:rPr>
        <w:t>Introduction</w:t>
      </w:r>
      <w:commentRangeEnd w:id="0"/>
      <w:r w:rsidR="004D651E">
        <w:rPr>
          <w:rStyle w:val="a6"/>
          <w:rFonts w:eastAsia="宋体"/>
          <w:kern w:val="0"/>
          <w:lang w:eastAsia="en-US"/>
        </w:rPr>
        <w:commentReference w:id="0"/>
      </w:r>
    </w:p>
    <w:p w14:paraId="481F8245" w14:textId="77777777" w:rsidR="0091286C" w:rsidRPr="00DC4893" w:rsidRDefault="0091286C" w:rsidP="00080E77">
      <w:pPr>
        <w:rPr>
          <w:sz w:val="52"/>
          <w:szCs w:val="52"/>
        </w:rPr>
      </w:pPr>
      <w:r>
        <w:rPr>
          <w:rFonts w:hint="eastAsia"/>
          <w:sz w:val="52"/>
          <w:szCs w:val="52"/>
        </w:rPr>
        <w:t>Charles Zhang</w:t>
      </w:r>
    </w:p>
    <w:p w14:paraId="7BD559D2" w14:textId="2820BC37" w:rsidR="00DC4893" w:rsidRPr="0085392D" w:rsidRDefault="00080E77" w:rsidP="00080E77">
      <w:pPr>
        <w:rPr>
          <w:sz w:val="24"/>
          <w:szCs w:val="24"/>
        </w:rPr>
      </w:pPr>
      <w:r w:rsidRPr="00677112">
        <w:rPr>
          <w:rFonts w:hint="eastAsia"/>
          <w:sz w:val="24"/>
          <w:szCs w:val="24"/>
        </w:rPr>
        <w:t xml:space="preserve">In contemporary society, </w:t>
      </w:r>
      <w:r w:rsidRPr="00677112">
        <w:rPr>
          <w:sz w:val="24"/>
          <w:szCs w:val="24"/>
        </w:rPr>
        <w:t>the</w:t>
      </w:r>
      <w:r w:rsidRPr="00677112">
        <w:rPr>
          <w:rFonts w:hint="eastAsia"/>
          <w:sz w:val="24"/>
          <w:szCs w:val="24"/>
        </w:rPr>
        <w:t xml:space="preserve"> </w:t>
      </w:r>
      <w:del w:id="1" w:author="Microsoft Office User" w:date="2017-02-15T00:11:00Z">
        <w:r w:rsidRPr="00677112" w:rsidDel="00EF0E09">
          <w:rPr>
            <w:sz w:val="24"/>
            <w:szCs w:val="24"/>
          </w:rPr>
          <w:delText>comb drives</w:delText>
        </w:r>
      </w:del>
      <w:ins w:id="2" w:author="Microsoft Office User" w:date="2017-02-15T00:11:00Z">
        <w:r w:rsidR="00EF0E09">
          <w:rPr>
            <w:sz w:val="24"/>
            <w:szCs w:val="24"/>
          </w:rPr>
          <w:t>MEMS devices</w:t>
        </w:r>
      </w:ins>
      <w:r w:rsidRPr="00677112">
        <w:rPr>
          <w:sz w:val="24"/>
          <w:szCs w:val="24"/>
        </w:rPr>
        <w:t xml:space="preserve"> has done a significant role in many field,</w:t>
      </w:r>
      <w:ins w:id="3" w:author="Microsoft Office User" w:date="2017-02-15T00:11:00Z">
        <w:r w:rsidR="00EF0E09">
          <w:rPr>
            <w:sz w:val="24"/>
            <w:szCs w:val="24"/>
          </w:rPr>
          <w:t xml:space="preserve"> such as</w:t>
        </w:r>
        <w:commentRangeStart w:id="4"/>
        <w:r w:rsidR="00EF0E09">
          <w:rPr>
            <w:sz w:val="24"/>
            <w:szCs w:val="24"/>
          </w:rPr>
          <w:t>…</w:t>
        </w:r>
        <w:commentRangeEnd w:id="4"/>
        <w:r w:rsidR="00EF0E09">
          <w:rPr>
            <w:rStyle w:val="a6"/>
            <w:rFonts w:eastAsia="宋体"/>
            <w:kern w:val="0"/>
            <w:lang w:eastAsia="en-US"/>
          </w:rPr>
          <w:commentReference w:id="4"/>
        </w:r>
        <w:r w:rsidR="00EF0E09">
          <w:rPr>
            <w:sz w:val="24"/>
            <w:szCs w:val="24"/>
          </w:rPr>
          <w:t>.</w:t>
        </w:r>
      </w:ins>
      <w:r w:rsidRPr="00677112">
        <w:rPr>
          <w:sz w:val="24"/>
          <w:szCs w:val="24"/>
        </w:rPr>
        <w:t xml:space="preserve"> </w:t>
      </w:r>
      <w:ins w:id="5" w:author="Microsoft Office User" w:date="2017-02-16T00:35:00Z">
        <w:r w:rsidR="009C6E84">
          <w:rPr>
            <w:sz w:val="24"/>
            <w:szCs w:val="24"/>
          </w:rPr>
          <w:t xml:space="preserve">The scaling of </w:t>
        </w:r>
      </w:ins>
      <w:ins w:id="6" w:author="Microsoft Office User" w:date="2017-02-16T00:33:00Z">
        <w:r w:rsidR="009C6E84">
          <w:rPr>
            <w:sz w:val="24"/>
            <w:szCs w:val="24"/>
          </w:rPr>
          <w:t xml:space="preserve">MEMS devices </w:t>
        </w:r>
      </w:ins>
      <w:ins w:id="7" w:author="Microsoft Office User" w:date="2017-02-16T00:35:00Z">
        <w:r w:rsidR="009C6E84">
          <w:rPr>
            <w:sz w:val="24"/>
            <w:szCs w:val="24"/>
          </w:rPr>
          <w:t>reduces the cost per device</w:t>
        </w:r>
      </w:ins>
      <w:ins w:id="8" w:author="Microsoft Office User" w:date="2017-02-16T00:37:00Z">
        <w:r w:rsidR="009C6E84">
          <w:rPr>
            <w:sz w:val="24"/>
            <w:szCs w:val="24"/>
          </w:rPr>
          <w:t xml:space="preserve"> although the total cost to fabricate one one wafer. This is because the number of devices</w:t>
        </w:r>
      </w:ins>
      <w:ins w:id="9" w:author="Microsoft Office User" w:date="2017-02-16T00:38:00Z">
        <w:r w:rsidR="009C6E84">
          <w:rPr>
            <w:sz w:val="24"/>
            <w:szCs w:val="24"/>
          </w:rPr>
          <w:t xml:space="preserve"> on each wafer</w:t>
        </w:r>
      </w:ins>
      <w:ins w:id="10" w:author="Microsoft Office User" w:date="2017-02-16T00:37:00Z">
        <w:r w:rsidR="009C6E84">
          <w:rPr>
            <w:sz w:val="24"/>
            <w:szCs w:val="24"/>
          </w:rPr>
          <w:t xml:space="preserve"> increase dramatically</w:t>
        </w:r>
      </w:ins>
      <w:ins w:id="11" w:author="Microsoft Office User" w:date="2017-02-16T00:35:00Z">
        <w:r w:rsidR="009C6E84">
          <w:rPr>
            <w:sz w:val="24"/>
            <w:szCs w:val="24"/>
          </w:rPr>
          <w:t xml:space="preserve"> </w:t>
        </w:r>
      </w:ins>
      <w:ins w:id="12" w:author="Microsoft Office User" w:date="2017-02-16T00:38:00Z">
        <w:r w:rsidR="009C6E84">
          <w:rPr>
            <w:sz w:val="24"/>
            <w:szCs w:val="24"/>
          </w:rPr>
          <w:t xml:space="preserve">with the </w:t>
        </w:r>
      </w:ins>
      <w:ins w:id="13" w:author="Microsoft Office User" w:date="2017-02-16T00:39:00Z">
        <w:r w:rsidR="009C6E84">
          <w:rPr>
            <w:sz w:val="24"/>
            <w:szCs w:val="24"/>
          </w:rPr>
          <w:t>decrease</w:t>
        </w:r>
      </w:ins>
      <w:ins w:id="14" w:author="Microsoft Office User" w:date="2017-02-16T00:38:00Z">
        <w:r w:rsidR="009C6E84">
          <w:rPr>
            <w:sz w:val="24"/>
            <w:szCs w:val="24"/>
          </w:rPr>
          <w:t xml:space="preserve"> of</w:t>
        </w:r>
      </w:ins>
      <w:ins w:id="15" w:author="Microsoft Office User" w:date="2017-02-16T00:40:00Z">
        <w:r w:rsidR="009C6E84">
          <w:rPr>
            <w:sz w:val="24"/>
            <w:szCs w:val="24"/>
          </w:rPr>
          <w:t xml:space="preserve"> the</w:t>
        </w:r>
      </w:ins>
      <w:ins w:id="16" w:author="Microsoft Office User" w:date="2017-02-16T00:38:00Z">
        <w:r w:rsidR="009C6E84">
          <w:rPr>
            <w:sz w:val="24"/>
            <w:szCs w:val="24"/>
          </w:rPr>
          <w:t xml:space="preserve"> feature size of MEMS devices</w:t>
        </w:r>
      </w:ins>
      <w:del w:id="17" w:author="Microsoft Office User" w:date="2017-02-16T00:38:00Z">
        <w:r w:rsidRPr="00677112" w:rsidDel="009C6E84">
          <w:rPr>
            <w:sz w:val="24"/>
            <w:szCs w:val="24"/>
          </w:rPr>
          <w:delText>they have reduced the manufacturing costs a lot because with the better fabricated process, the same size wafer has more and more number of dices, which costs more in a per unit area, but because of an increasing number of the device at per unit area, the cost of one wafer is decreasing on average</w:delText>
        </w:r>
      </w:del>
      <w:r w:rsidRPr="00677112">
        <w:rPr>
          <w:sz w:val="24"/>
          <w:szCs w:val="24"/>
        </w:rPr>
        <w:t xml:space="preserve">. </w:t>
      </w:r>
      <w:del w:id="18" w:author="Microsoft Office User" w:date="2017-02-16T00:39:00Z">
        <w:r w:rsidRPr="00677112" w:rsidDel="009C6E84">
          <w:rPr>
            <w:sz w:val="24"/>
            <w:szCs w:val="24"/>
          </w:rPr>
          <w:delText xml:space="preserve">And </w:delText>
        </w:r>
      </w:del>
      <w:ins w:id="19" w:author="Microsoft Office User" w:date="2017-02-16T00:40:00Z">
        <w:r w:rsidR="009C6E84">
          <w:rPr>
            <w:sz w:val="24"/>
            <w:szCs w:val="24"/>
          </w:rPr>
          <w:t xml:space="preserve">In addition, the finer fabrication process </w:t>
        </w:r>
      </w:ins>
      <w:ins w:id="20" w:author="Microsoft Office User" w:date="2017-02-16T00:41:00Z">
        <w:r w:rsidR="004D651E">
          <w:rPr>
            <w:sz w:val="24"/>
            <w:szCs w:val="24"/>
          </w:rPr>
          <w:t xml:space="preserve">provides high </w:t>
        </w:r>
      </w:ins>
      <w:ins w:id="21" w:author="Microsoft Office User" w:date="2017-02-16T00:43:00Z">
        <w:r w:rsidR="004D651E">
          <w:rPr>
            <w:sz w:val="24"/>
            <w:szCs w:val="24"/>
          </w:rPr>
          <w:t xml:space="preserve">performance </w:t>
        </w:r>
      </w:ins>
      <w:ins w:id="22" w:author="Microsoft Office User" w:date="2017-02-16T00:41:00Z">
        <w:r w:rsidR="004D651E">
          <w:rPr>
            <w:sz w:val="24"/>
            <w:szCs w:val="24"/>
          </w:rPr>
          <w:t>of MEMS devices</w:t>
        </w:r>
      </w:ins>
      <w:ins w:id="23" w:author="Microsoft Office User" w:date="2017-02-16T00:42:00Z">
        <w:r w:rsidR="004D651E">
          <w:rPr>
            <w:sz w:val="24"/>
            <w:szCs w:val="24"/>
          </w:rPr>
          <w:t>, e.g. the accuracy and precision</w:t>
        </w:r>
      </w:ins>
      <w:ins w:id="24" w:author="Microsoft Office User" w:date="2017-02-16T00:41:00Z">
        <w:r w:rsidR="004D651E">
          <w:rPr>
            <w:sz w:val="24"/>
            <w:szCs w:val="24"/>
          </w:rPr>
          <w:t xml:space="preserve"> </w:t>
        </w:r>
      </w:ins>
      <w:ins w:id="25" w:author="Microsoft Office User" w:date="2017-02-16T00:42:00Z">
        <w:r w:rsidR="004D651E">
          <w:rPr>
            <w:sz w:val="24"/>
            <w:szCs w:val="24"/>
          </w:rPr>
          <w:t>of MEMS sensors are orders of magnitude higher than conventional sensors</w:t>
        </w:r>
        <w:commentRangeStart w:id="26"/>
        <w:r w:rsidR="004D651E">
          <w:rPr>
            <w:sz w:val="24"/>
            <w:szCs w:val="24"/>
          </w:rPr>
          <w:t>.</w:t>
        </w:r>
      </w:ins>
      <w:commentRangeEnd w:id="26"/>
      <w:ins w:id="27" w:author="Microsoft Office User" w:date="2017-02-16T00:47:00Z">
        <w:r w:rsidR="004D651E">
          <w:rPr>
            <w:rStyle w:val="a6"/>
            <w:rFonts w:eastAsia="宋体"/>
            <w:kern w:val="0"/>
            <w:lang w:eastAsia="en-US"/>
          </w:rPr>
          <w:commentReference w:id="26"/>
        </w:r>
      </w:ins>
      <w:ins w:id="28" w:author="Microsoft Office User" w:date="2017-02-16T00:39:00Z">
        <w:r w:rsidR="009C6E84">
          <w:rPr>
            <w:sz w:val="24"/>
            <w:szCs w:val="24"/>
          </w:rPr>
          <w:t xml:space="preserve"> </w:t>
        </w:r>
      </w:ins>
      <w:ins w:id="29" w:author="Microsoft Office User" w:date="2017-02-16T00:43:00Z">
        <w:r w:rsidR="004D651E">
          <w:rPr>
            <w:sz w:val="24"/>
            <w:szCs w:val="24"/>
          </w:rPr>
          <w:t xml:space="preserve">Therefore, </w:t>
        </w:r>
      </w:ins>
      <w:ins w:id="30" w:author="Microsoft Office User" w:date="2017-02-16T00:44:00Z">
        <w:r w:rsidR="004D651E">
          <w:rPr>
            <w:sz w:val="24"/>
            <w:szCs w:val="24"/>
          </w:rPr>
          <w:t>MEMS</w:t>
        </w:r>
      </w:ins>
      <w:del w:id="31" w:author="Microsoft Office User" w:date="2017-02-16T00:44:00Z">
        <w:r w:rsidRPr="00677112" w:rsidDel="004D651E">
          <w:rPr>
            <w:sz w:val="24"/>
            <w:szCs w:val="24"/>
          </w:rPr>
          <w:delText>it</w:delText>
        </w:r>
      </w:del>
      <w:r w:rsidRPr="00677112">
        <w:rPr>
          <w:sz w:val="24"/>
          <w:szCs w:val="24"/>
        </w:rPr>
        <w:t xml:space="preserve"> </w:t>
      </w:r>
      <w:del w:id="32" w:author="Microsoft Office User" w:date="2017-02-16T00:43:00Z">
        <w:r w:rsidRPr="00677112" w:rsidDel="004D651E">
          <w:rPr>
            <w:sz w:val="24"/>
            <w:szCs w:val="24"/>
          </w:rPr>
          <w:delText>also has been widely used for</w:delText>
        </w:r>
      </w:del>
      <w:ins w:id="33" w:author="Microsoft Office User" w:date="2017-02-16T00:43:00Z">
        <w:r w:rsidR="004D651E">
          <w:rPr>
            <w:sz w:val="24"/>
            <w:szCs w:val="24"/>
          </w:rPr>
          <w:t>has become a focus of</w:t>
        </w:r>
      </w:ins>
      <w:ins w:id="34" w:author="Microsoft Office User" w:date="2017-02-16T00:44:00Z">
        <w:r w:rsidR="004D651E">
          <w:rPr>
            <w:sz w:val="24"/>
            <w:szCs w:val="24"/>
          </w:rPr>
          <w:t xml:space="preserve"> both</w:t>
        </w:r>
      </w:ins>
      <w:r w:rsidRPr="00677112">
        <w:rPr>
          <w:sz w:val="24"/>
          <w:szCs w:val="24"/>
        </w:rPr>
        <w:t xml:space="preserve"> </w:t>
      </w:r>
      <w:del w:id="35" w:author="Microsoft Office User" w:date="2017-02-16T00:43:00Z">
        <w:r w:rsidRPr="00677112" w:rsidDel="004D651E">
          <w:rPr>
            <w:sz w:val="24"/>
            <w:szCs w:val="24"/>
          </w:rPr>
          <w:delText>academic, research and business sectors</w:delText>
        </w:r>
        <w:r w:rsidR="00BA6004" w:rsidDel="004D651E">
          <w:rPr>
            <w:sz w:val="24"/>
            <w:szCs w:val="24"/>
          </w:rPr>
          <w:fldChar w:fldCharType="begin" w:fldLock="1"/>
        </w:r>
        <w:r w:rsidR="00BA6004" w:rsidDel="004D651E">
          <w:rPr>
            <w:sz w:val="24"/>
            <w:szCs w:val="24"/>
          </w:rPr>
          <w:delInstrText>ADDIN CSL_CITATION { "citationItems" : [ { "id" : "ITEM-1", "itemData" : { "ISSN" : "0332-1649", "author" : [ { "dropping-particle" : "", "family" : "Wiak", "given" : "S\u0142awomir", "non-dropping-particle" : "", "parse-names" : false, "suffix" : "" }, { "dropping-particle" : "", "family" : "Sm\u00f3\u0142ka", "given" : "Krzysztof", "non-dropping-particle" : "", "parse-names" : false, "suffix" : "" }, { "dropping-particle" : "", "family" : "Dems", "given" : "Maria", "non-dropping-particle" : "", "parse-names" : false, "suffix" : "" }, { "dropping-particle" : "", "family" : "Kom\u0119za", "given" : "Krzysztof", "non-dropping-particle" : "", "parse-names" : false, "suffix" : "" } ], "container-title" : "COMPEL-The international journal for computation and mathematics in electrical and electronic engineering", "id" : "ITEM-1", "issue" : "3", "issued" : { "date-parts" : [ [ "2006" ] ] }, "page" : "697-704", "publisher" : "Emerald Group Publishing Limited", "title" : "Numerical modeling of 3D intelligent comb drive accelerometer structure: Mechanical models", "type" : "article-journal", "volume" : "25" }, "uris" : [ "http://www.mendeley.com/documents/?uuid=c73e437d-7c86-422d-a353-50b5484613da" ] } ], "mendeley" : { "formattedCitation" : "&lt;sup&gt;1&lt;/sup&gt;", "plainTextFormattedCitation" : "1", "previouslyFormattedCitation" : "&lt;sup&gt;1&lt;/sup&gt;" }, "properties" : { "noteIndex" : 0 }, "schema" : "https://github.com/citation-style-language/schema/raw/master/csl-citation.json" }</w:delInstrText>
        </w:r>
        <w:r w:rsidR="00BA6004" w:rsidDel="004D651E">
          <w:rPr>
            <w:sz w:val="24"/>
            <w:szCs w:val="24"/>
          </w:rPr>
          <w:fldChar w:fldCharType="separate"/>
        </w:r>
        <w:r w:rsidR="00BA6004" w:rsidRPr="00BA6004" w:rsidDel="004D651E">
          <w:rPr>
            <w:noProof/>
            <w:sz w:val="24"/>
            <w:szCs w:val="24"/>
            <w:vertAlign w:val="superscript"/>
          </w:rPr>
          <w:delText>1</w:delText>
        </w:r>
        <w:r w:rsidR="00BA6004" w:rsidDel="004D651E">
          <w:rPr>
            <w:sz w:val="24"/>
            <w:szCs w:val="24"/>
          </w:rPr>
          <w:fldChar w:fldCharType="end"/>
        </w:r>
      </w:del>
      <w:ins w:id="36" w:author="Microsoft Office User" w:date="2017-02-16T00:43:00Z">
        <w:r w:rsidR="004D651E">
          <w:rPr>
            <w:sz w:val="24"/>
            <w:szCs w:val="24"/>
          </w:rPr>
          <w:t xml:space="preserve">fundamental research and </w:t>
        </w:r>
      </w:ins>
      <w:ins w:id="37" w:author="Microsoft Office User" w:date="2017-02-16T00:45:00Z">
        <w:r w:rsidR="004D651E">
          <w:rPr>
            <w:sz w:val="24"/>
            <w:szCs w:val="24"/>
          </w:rPr>
          <w:t>applicable engineering</w:t>
        </w:r>
      </w:ins>
      <w:r w:rsidRPr="00677112">
        <w:rPr>
          <w:sz w:val="24"/>
          <w:szCs w:val="24"/>
        </w:rPr>
        <w:t xml:space="preserve">. </w:t>
      </w:r>
      <w:ins w:id="38" w:author="Microsoft Office User" w:date="2017-02-16T00:31:00Z">
        <w:r w:rsidR="009C6E84">
          <w:rPr>
            <w:sz w:val="24"/>
            <w:szCs w:val="24"/>
          </w:rPr>
          <w:t xml:space="preserve">Among all the MEMS applications, the comb drive </w:t>
        </w:r>
      </w:ins>
      <w:del w:id="39" w:author="Microsoft Office User" w:date="2017-02-16T00:48:00Z">
        <w:r w:rsidRPr="00677112" w:rsidDel="004D651E">
          <w:rPr>
            <w:sz w:val="24"/>
            <w:szCs w:val="24"/>
          </w:rPr>
          <w:delText>For instance,</w:delText>
        </w:r>
        <w:r w:rsidDel="004D651E">
          <w:rPr>
            <w:sz w:val="24"/>
            <w:szCs w:val="24"/>
          </w:rPr>
          <w:delText xml:space="preserve"> for one of the most commonly </w:delText>
        </w:r>
      </w:del>
      <w:r>
        <w:rPr>
          <w:sz w:val="24"/>
          <w:szCs w:val="24"/>
        </w:rPr>
        <w:t>use</w:t>
      </w:r>
      <w:ins w:id="40" w:author="Microsoft Office User" w:date="2017-02-16T00:48:00Z">
        <w:r w:rsidR="004D651E">
          <w:rPr>
            <w:sz w:val="24"/>
            <w:szCs w:val="24"/>
          </w:rPr>
          <w:t>s</w:t>
        </w:r>
      </w:ins>
      <w:del w:id="41" w:author="Microsoft Office User" w:date="2017-02-16T00:48:00Z">
        <w:r w:rsidDel="004D651E">
          <w:rPr>
            <w:sz w:val="24"/>
            <w:szCs w:val="24"/>
          </w:rPr>
          <w:delText>d</w:delText>
        </w:r>
      </w:del>
      <w:ins w:id="42" w:author="Microsoft Office User" w:date="2017-02-16T00:48:00Z">
        <w:r w:rsidR="004D651E">
          <w:rPr>
            <w:sz w:val="24"/>
            <w:szCs w:val="24"/>
          </w:rPr>
          <w:t xml:space="preserve"> </w:t>
        </w:r>
        <w:r w:rsidR="004D651E" w:rsidRPr="00677112">
          <w:rPr>
            <w:sz w:val="24"/>
            <w:szCs w:val="24"/>
          </w:rPr>
          <w:t xml:space="preserve">electrostatic </w:t>
        </w:r>
        <w:r w:rsidR="004D651E">
          <w:rPr>
            <w:sz w:val="24"/>
            <w:szCs w:val="24"/>
          </w:rPr>
          <w:t>force</w:t>
        </w:r>
      </w:ins>
      <w:r>
        <w:rPr>
          <w:sz w:val="24"/>
          <w:szCs w:val="24"/>
        </w:rPr>
        <w:t xml:space="preserve"> </w:t>
      </w:r>
      <w:ins w:id="43" w:author="Microsoft Office User" w:date="2017-02-16T00:48:00Z">
        <w:r w:rsidR="004D651E">
          <w:rPr>
            <w:sz w:val="24"/>
            <w:szCs w:val="24"/>
          </w:rPr>
          <w:t xml:space="preserve">as the </w:t>
        </w:r>
      </w:ins>
      <w:r>
        <w:rPr>
          <w:sz w:val="24"/>
          <w:szCs w:val="24"/>
        </w:rPr>
        <w:t>actuation principle</w:t>
      </w:r>
      <w:del w:id="44" w:author="Microsoft Office User" w:date="2017-02-16T00:49:00Z">
        <w:r w:rsidDel="004D651E">
          <w:rPr>
            <w:sz w:val="24"/>
            <w:szCs w:val="24"/>
          </w:rPr>
          <w:delText>s in many micro-actuators is</w:delText>
        </w:r>
      </w:del>
      <w:del w:id="45" w:author="Microsoft Office User" w:date="2017-02-16T00:48:00Z">
        <w:r w:rsidDel="004D651E">
          <w:rPr>
            <w:sz w:val="24"/>
            <w:szCs w:val="24"/>
          </w:rPr>
          <w:delText xml:space="preserve"> </w:delText>
        </w:r>
        <w:r w:rsidRPr="00677112" w:rsidDel="004D651E">
          <w:rPr>
            <w:sz w:val="24"/>
            <w:szCs w:val="24"/>
          </w:rPr>
          <w:delText xml:space="preserve">electrostatic </w:delText>
        </w:r>
        <w:r w:rsidDel="004D651E">
          <w:rPr>
            <w:sz w:val="24"/>
            <w:szCs w:val="24"/>
          </w:rPr>
          <w:delText>force</w:delText>
        </w:r>
      </w:del>
      <w:r>
        <w:rPr>
          <w:sz w:val="24"/>
          <w:szCs w:val="24"/>
        </w:rPr>
        <w:t xml:space="preserve">. </w:t>
      </w:r>
      <w:r w:rsidR="00BA6004">
        <w:rPr>
          <w:sz w:val="24"/>
          <w:szCs w:val="24"/>
        </w:rPr>
        <w:fldChar w:fldCharType="begin" w:fldLock="1"/>
      </w:r>
      <w:r w:rsidR="00BA6004">
        <w:rPr>
          <w:sz w:val="24"/>
          <w:szCs w:val="24"/>
        </w:rPr>
        <w:instrText>ADDIN CSL_CITATION { "citationItems" : [ { "id" : "ITEM-1", "itemData" : { "DOI" : "10.1109/84.128056", "ISBN" : "1057-7157", "ISSN" : "19410158", "abstract" : "Making submicron interelectrode gaps is the key to reducing the\\ndriving voltage of a micro comb-drive electrostatic actuator. Two new\\nfabrication technologies, oxidation machining and a post-release\\npositioning method, are proposed to realize submicron gaps. Two types of\\nactuator (a resonant type and a nonresonant type) with submicron gaps\\nwere successfully fabricated and their operational characteristics were\\ntested experimentally. The drive voltage was found to be lower than that\\nof existing actuators. The stability of comb-drive actuators is\\ndiscussed", "author" : [ { "dropping-particle" : "", "family" : "Hirano", "given" : "Toshiki", "non-dropping-particle" : "", "parse-names" : false, "suffix" : "" }, { "dropping-particle" : "", "family" : "Furuhata", "given" : "Tomotake", "non-dropping-particle" : "", "parse-names" : false, "suffix" : "" }, { "dropping-particle" : "", "family" : "Gabriel", "given" : "Kaigham J.", "non-dropping-particle" : "", "parse-names" : false, "suffix" : "" }, { "dropping-particle" : "", "family" : "Gabriel", "given" : "Kaigham J.", "non-dropping-particle" : "", "parse-names" : false, "suffix" : "" }, { "dropping-particle" : "", "family" : "Gabriel", "given" : "Kaigham J.", "non-dropping-particle" : "", "parse-names" : false, "suffix" : "" }, { "dropping-particle" : "", "family" : "Gabriel", "given" : "Kaigham J.", "non-dropping-particle" : "", "parse-names" : false, "suffix" : "" }, { "dropping-particle" : "", "family" : "Gabriel", "given" : "Kaigham J.", "non-dropping-particle" : "", "parse-names" : false, "suffix" : "" }, { "dropping-particle" : "", "family" : "Fujita", "given" : "Hiroyuki", "non-dropping-particle" : "", "parse-names" : false, "suffix" : "" } ], "container-title" : "Journal of Microelectromechanical Systems", "id" : "ITEM-1", "issue" : "1", "issued" : { "date-parts" : [ [ "1992" ] ] }, "page" : "52-59", "title" : "Design, fabrication, and operation of submicron gap comb-drive microactuators", "type" : "article-journal", "volume" : "1" }, "uris" : [ "http://www.mendeley.com/documents/?uuid=d2739c34-4223-4862-bd6e-dbbc8f01830c" ] } ], "mendeley" : { "formattedCitation" : "&lt;sup&gt;2&lt;/sup&gt;", "plainTextFormattedCitation" : "2", "previouslyFormattedCitation" : "&lt;sup&gt;2&lt;/sup&gt;" }, "properties" : { "noteIndex" : 0 }, "schema" : "https://github.com/citation-style-language/schema/raw/master/csl-citation.json" }</w:instrText>
      </w:r>
      <w:r w:rsidR="00BA6004">
        <w:rPr>
          <w:sz w:val="24"/>
          <w:szCs w:val="24"/>
        </w:rPr>
        <w:fldChar w:fldCharType="separate"/>
      </w:r>
      <w:r w:rsidR="00BA6004" w:rsidRPr="00BA6004">
        <w:rPr>
          <w:noProof/>
          <w:sz w:val="24"/>
          <w:szCs w:val="24"/>
          <w:vertAlign w:val="superscript"/>
        </w:rPr>
        <w:t>2</w:t>
      </w:r>
      <w:r w:rsidR="00BA6004">
        <w:rPr>
          <w:sz w:val="24"/>
          <w:szCs w:val="24"/>
        </w:rPr>
        <w:fldChar w:fldCharType="end"/>
      </w:r>
      <w:r>
        <w:rPr>
          <w:sz w:val="24"/>
          <w:szCs w:val="24"/>
        </w:rPr>
        <w:t xml:space="preserve"> </w:t>
      </w:r>
      <w:bookmarkStart w:id="46" w:name="OLE_LINK3"/>
      <w:commentRangeStart w:id="47"/>
      <w:r>
        <w:rPr>
          <w:sz w:val="24"/>
          <w:szCs w:val="24"/>
        </w:rPr>
        <w:t>More</w:t>
      </w:r>
      <w:commentRangeEnd w:id="47"/>
      <w:r w:rsidR="004D651E">
        <w:rPr>
          <w:rStyle w:val="a6"/>
          <w:rFonts w:eastAsia="宋体"/>
          <w:kern w:val="0"/>
          <w:lang w:eastAsia="en-US"/>
        </w:rPr>
        <w:commentReference w:id="47"/>
      </w:r>
      <w:r>
        <w:rPr>
          <w:sz w:val="24"/>
          <w:szCs w:val="24"/>
        </w:rPr>
        <w:t xml:space="preserve"> specifically, more and more scientists prefer to use the </w:t>
      </w:r>
      <w:r>
        <w:rPr>
          <w:rFonts w:ascii="Times New Roman" w:hAnsi="Times New Roman" w:cs="Times New Roman"/>
        </w:rPr>
        <w:t>comb drives for electrostatic actuation, capacitive position sensing and frequency turning</w:t>
      </w:r>
      <w:bookmarkEnd w:id="46"/>
      <w:r>
        <w:rPr>
          <w:rFonts w:ascii="Times New Roman" w:hAnsi="Times New Roman" w:cs="Times New Roman"/>
        </w:rPr>
        <w:t>.</w:t>
      </w:r>
      <w:r w:rsidR="00BA6004">
        <w:rPr>
          <w:rFonts w:ascii="Times New Roman" w:hAnsi="Times New Roman" w:cs="Times New Roman"/>
        </w:rPr>
        <w:fldChar w:fldCharType="begin" w:fldLock="1"/>
      </w:r>
      <w:r w:rsidR="004F258D">
        <w:rPr>
          <w:rFonts w:ascii="Times New Roman" w:hAnsi="Times New Roman" w:cs="Times New Roman"/>
        </w:rPr>
        <w:instrText>ADDIN CSL_CITATION { "citationItems" : [ { "id" : "ITEM-1", "itemData" : { "author" : [ { "dropping-particle" : "", "family" : "Xie", "given" : "Huikai", "non-dropping-particle" : "", "parse-names" : false, "suffix" : "" }, { "dropping-particle" : "", "family" : "Erdmann", "given" : "Lars", "non-dropping-particle" : "", "parse-names" : false, "suffix" : "" }, { "dropping-particle" : "", "family" : "Jing", "given" : "Qi", "non-dropping-particle" : "", "parse-names" : false, "suffix" : "" }, { "dropping-particle" : "", "family" : "Fedder", "given" : "Gary K", "non-dropping-particle" : "", "parse-names" : false, "suffix" : "" } ], "id" : "ITEM-1", "issued" : { "date-parts" : [ [ "2000" ] ] }, "publisher" : "NSTI", "title" : "Simulation and characterization of a CMOS z-axis microactuator with electrostatic comb drives", "type" : "article-journal" }, "uris" : [ "http://www.mendeley.com/documents/?uuid=146879f9-e29e-477c-92d7-e3e1c8d17d8d" ] } ], "mendeley" : { "formattedCitation" : "&lt;sup&gt;3&lt;/sup&gt;", "plainTextFormattedCitation" : "3", "previouslyFormattedCitation" : "&lt;sup&gt;3&lt;/sup&gt;" }, "properties" : { "noteIndex" : 0 }, "schema" : "https://github.com/citation-style-language/schema/raw/master/csl-citation.json" }</w:instrText>
      </w:r>
      <w:r w:rsidR="00BA6004">
        <w:rPr>
          <w:rFonts w:ascii="Times New Roman" w:hAnsi="Times New Roman" w:cs="Times New Roman"/>
        </w:rPr>
        <w:fldChar w:fldCharType="separate"/>
      </w:r>
      <w:r w:rsidR="00BA6004" w:rsidRPr="00BA6004">
        <w:rPr>
          <w:rFonts w:ascii="Times New Roman" w:hAnsi="Times New Roman" w:cs="Times New Roman"/>
          <w:noProof/>
          <w:vertAlign w:val="superscript"/>
        </w:rPr>
        <w:t>3</w:t>
      </w:r>
      <w:r w:rsidR="00BA6004">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fldChar w:fldCharType="separate"/>
      </w:r>
      <w:r w:rsidRPr="00EA2C3B">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They have become an </w:t>
      </w:r>
      <w:r w:rsidR="00E04C55">
        <w:rPr>
          <w:rFonts w:ascii="Times New Roman" w:hAnsi="Times New Roman" w:cs="Times New Roman"/>
        </w:rPr>
        <w:t xml:space="preserve">inalienable </w:t>
      </w:r>
      <w:r>
        <w:rPr>
          <w:rFonts w:ascii="Times New Roman" w:hAnsi="Times New Roman" w:cs="Times New Roman"/>
        </w:rPr>
        <w:t>part of many MEMS devices such as a</w:t>
      </w:r>
      <w:r w:rsidRPr="009057AF">
        <w:rPr>
          <w:sz w:val="24"/>
          <w:szCs w:val="24"/>
        </w:rPr>
        <w:t>ccelerometers, gyroscopes, and micro scanners</w:t>
      </w:r>
      <w:r w:rsidR="001A1D71" w:rsidRPr="009057AF">
        <w:rPr>
          <w:sz w:val="24"/>
          <w:szCs w:val="24"/>
        </w:rPr>
        <w:t xml:space="preserve"> and so forth.</w:t>
      </w:r>
      <w:r w:rsidR="001A1D71" w:rsidRPr="002B03CF">
        <w:rPr>
          <w:sz w:val="24"/>
          <w:szCs w:val="24"/>
          <w:vertAlign w:val="superscript"/>
        </w:rPr>
        <w:fldChar w:fldCharType="begin" w:fldLock="1"/>
      </w:r>
      <w:r w:rsidR="00AF6774">
        <w:rPr>
          <w:sz w:val="24"/>
          <w:szCs w:val="24"/>
          <w:vertAlign w:val="superscript"/>
        </w:rPr>
        <w:instrText>ADDIN CSL_CITATION { "citationItems" : [ { "id" : "ITEM-1", "itemData" : { "DOI" : "10.1016/S0924-4247(01)00740-3", "ISBN" : "0924-4247", "ISSN" : "09244247", "abstract" : "A new method for out-of-plane (vertical) electrostatic actuation and capacitive displacement-sensing that utilizes sidewall capacitance change of multiconductor comb fingers is analyzed and experimentally verified. Combining the inherited in-plane (lateral) actuation and sensing capacities of comb fingers, three-dimensional actuation/sensing can be realized. A maskless post-CMOS micromachining process is employed and the fabrication is compatible with standard CMOS processes. Applications include an three-axis microstage, a z-axis accelerometer and a lateral-axis gyroscope that use the proposed vertical comb-finger actuation/sensing method. The measured maximum vertical displacement of the microstage is 3.5 ??m with a resonant frequency of 6.17 kHz. Measured sensitivity of the z-axis accelerometer is 0.5 mV/g with less than -40 dB cross-axis sensitivity, noise floor 6 mg/ ???Hz, and linear range from -27 to 27 g. The lateral-axis gyroscope design uses integrated comb drives for out-of-plane actuation, and is motivated by the desire to integrate three-axis gyroscopes on a single chip. The packaged gyroscope operates at atmospheric pressure with a sensitivity of 0.12 mV/??/s and the resonant frequency of the drive mode is thermomechanically tuned between 4.2-5.1 kHz. Resonant frequency matching between the drive and sense modes is realized by integrating a polysilicon heater inside the spring beams.", "author" : [ { "dropping-particle" : "", "family" : "Xie", "given" : "Huikai", "non-dropping-particle" : "", "parse-names" : false, "suffix" : "" }, { "dropping-particle" : "", "family" : "Fedder", "given" : "Gary K.", "non-dropping-particle" : "", "parse-names" : false, "suffix" : "" } ], "container-title" : "Sensors and Actuators, A: Physical", "id" : "ITEM-1", "issue" : "2-3", "issued" : { "date-parts" : [ [ "2002" ] ] }, "page" : "212-221", "title" : "Vertical comb-finger capacitive actuation and sensing for CMOS-MEMS", "type" : "article-journal", "volume" : "95" }, "uris" : [ "http://www.mendeley.com/documents/?uuid=1a3f107a-b681-4730-90d3-90711dd471c5" ] } ], "mendeley" : { "formattedCitation" : "&lt;sup&gt;4&lt;/sup&gt;", "plainTextFormattedCitation" : "4", "previouslyFormattedCitation" : "&lt;sup&gt;4&lt;/sup&gt;" }, "properties" : { "noteIndex" : 0 }, "schema" : "https://github.com/citation-style-language/schema/raw/master/csl-citation.json" }</w:instrText>
      </w:r>
      <w:r w:rsidR="001A1D71" w:rsidRPr="002B03CF">
        <w:rPr>
          <w:sz w:val="24"/>
          <w:szCs w:val="24"/>
          <w:vertAlign w:val="superscript"/>
        </w:rPr>
        <w:fldChar w:fldCharType="separate"/>
      </w:r>
      <w:r w:rsidR="004F258D" w:rsidRPr="004F258D">
        <w:rPr>
          <w:noProof/>
          <w:sz w:val="24"/>
          <w:szCs w:val="24"/>
          <w:vertAlign w:val="superscript"/>
        </w:rPr>
        <w:t>4</w:t>
      </w:r>
      <w:r w:rsidR="001A1D71" w:rsidRPr="002B03CF">
        <w:rPr>
          <w:sz w:val="24"/>
          <w:szCs w:val="24"/>
          <w:vertAlign w:val="superscript"/>
        </w:rPr>
        <w:fldChar w:fldCharType="end"/>
      </w:r>
      <w:ins w:id="48" w:author="Microsoft Office User" w:date="2017-02-16T00:51:00Z">
        <w:r w:rsidR="0085392D">
          <w:rPr>
            <w:sz w:val="24"/>
            <w:szCs w:val="24"/>
          </w:rPr>
          <w:t xml:space="preserve"> (</w:t>
        </w:r>
      </w:ins>
      <w:ins w:id="49" w:author="Microsoft Office User" w:date="2017-02-16T00:52:00Z">
        <w:r w:rsidR="0085392D">
          <w:rPr>
            <w:sz w:val="24"/>
            <w:szCs w:val="24"/>
          </w:rPr>
          <w:t xml:space="preserve">here you should put the </w:t>
        </w:r>
        <w:r w:rsidR="0085392D" w:rsidRPr="0085392D">
          <w:rPr>
            <w:color w:val="FF0000"/>
            <w:sz w:val="24"/>
            <w:szCs w:val="24"/>
            <w:rPrChange w:id="50" w:author="Microsoft Office User" w:date="2017-02-16T00:53:00Z">
              <w:rPr>
                <w:sz w:val="24"/>
                <w:szCs w:val="24"/>
              </w:rPr>
            </w:rPrChange>
          </w:rPr>
          <w:t>problem</w:t>
        </w:r>
        <w:r w:rsidR="0085392D">
          <w:rPr>
            <w:sz w:val="24"/>
            <w:szCs w:val="24"/>
          </w:rPr>
          <w:t xml:space="preserve"> of MEMS devices, like “</w:t>
        </w:r>
        <w:bookmarkStart w:id="51" w:name="_GoBack"/>
        <w:r w:rsidR="0085392D">
          <w:rPr>
            <w:sz w:val="24"/>
            <w:szCs w:val="24"/>
          </w:rPr>
          <w:t>since it has multiple fingers, the design and optimization of comb drive sensor becomes a challenge for the society</w:t>
        </w:r>
        <w:bookmarkEnd w:id="51"/>
        <w:r w:rsidR="0085392D">
          <w:rPr>
            <w:sz w:val="24"/>
            <w:szCs w:val="24"/>
          </w:rPr>
          <w:t>”</w:t>
        </w:r>
      </w:ins>
      <w:ins w:id="52" w:author="Microsoft Office User" w:date="2017-02-16T00:51:00Z">
        <w:r w:rsidR="0085392D">
          <w:rPr>
            <w:sz w:val="24"/>
            <w:szCs w:val="24"/>
          </w:rPr>
          <w:t>)</w:t>
        </w:r>
      </w:ins>
    </w:p>
    <w:p w14:paraId="79858647" w14:textId="77777777" w:rsidR="0085392D" w:rsidRDefault="00DC4893" w:rsidP="00080E77">
      <w:pPr>
        <w:rPr>
          <w:ins w:id="53" w:author="Microsoft Office User" w:date="2017-02-16T00:54:00Z"/>
          <w:sz w:val="24"/>
          <w:szCs w:val="24"/>
        </w:rPr>
      </w:pPr>
      <w:r w:rsidRPr="009057AF">
        <w:rPr>
          <w:rFonts w:hint="eastAsia"/>
          <w:sz w:val="24"/>
          <w:szCs w:val="24"/>
        </w:rPr>
        <w:t>The</w:t>
      </w:r>
      <w:ins w:id="54" w:author="Microsoft Office User" w:date="2017-02-16T00:54:00Z">
        <w:r w:rsidR="0085392D">
          <w:rPr>
            <w:sz w:val="24"/>
            <w:szCs w:val="24"/>
          </w:rPr>
          <w:t xml:space="preserve"> fabrication</w:t>
        </w:r>
      </w:ins>
      <w:r w:rsidRPr="009057AF">
        <w:rPr>
          <w:rFonts w:hint="eastAsia"/>
          <w:sz w:val="24"/>
          <w:szCs w:val="24"/>
        </w:rPr>
        <w:t xml:space="preserve"> technique of the MEMS is becoming more and more </w:t>
      </w:r>
      <w:r w:rsidR="009057AF" w:rsidRPr="009057AF">
        <w:rPr>
          <w:sz w:val="24"/>
          <w:szCs w:val="24"/>
        </w:rPr>
        <w:t>mature. M</w:t>
      </w:r>
      <w:r w:rsidR="008830A1" w:rsidRPr="009057AF">
        <w:rPr>
          <w:sz w:val="24"/>
          <w:szCs w:val="24"/>
        </w:rPr>
        <w:t>any people have</w:t>
      </w:r>
      <w:r w:rsidR="009057AF" w:rsidRPr="009057AF">
        <w:rPr>
          <w:sz w:val="24"/>
          <w:szCs w:val="24"/>
        </w:rPr>
        <w:t xml:space="preserve"> already</w:t>
      </w:r>
      <w:r w:rsidR="008830A1" w:rsidRPr="009057AF">
        <w:rPr>
          <w:sz w:val="24"/>
          <w:szCs w:val="24"/>
        </w:rPr>
        <w:t xml:space="preserve"> done </w:t>
      </w:r>
      <w:r w:rsidR="009057AF" w:rsidRPr="009057AF">
        <w:rPr>
          <w:sz w:val="24"/>
          <w:szCs w:val="24"/>
        </w:rPr>
        <w:t xml:space="preserve">some researches about COMS-MEMS </w:t>
      </w:r>
      <w:r w:rsidR="009057AF">
        <w:rPr>
          <w:sz w:val="24"/>
          <w:szCs w:val="24"/>
        </w:rPr>
        <w:t xml:space="preserve">which can achieve the aim of </w:t>
      </w:r>
      <w:r w:rsidR="009057AF" w:rsidRPr="009057AF">
        <w:rPr>
          <w:sz w:val="24"/>
          <w:szCs w:val="24"/>
        </w:rPr>
        <w:t xml:space="preserve">realizing </w:t>
      </w:r>
      <w:commentRangeStart w:id="55"/>
      <w:r w:rsidR="009057AF" w:rsidRPr="009057AF">
        <w:rPr>
          <w:sz w:val="24"/>
          <w:szCs w:val="24"/>
        </w:rPr>
        <w:t>out-of-plane actuation and displacement-sensing</w:t>
      </w:r>
      <w:commentRangeEnd w:id="55"/>
      <w:r w:rsidR="0085392D">
        <w:rPr>
          <w:rStyle w:val="a6"/>
          <w:rFonts w:eastAsia="宋体"/>
          <w:kern w:val="0"/>
          <w:lang w:eastAsia="en-US"/>
        </w:rPr>
        <w:commentReference w:id="55"/>
      </w:r>
      <w:r w:rsidR="006A7781">
        <w:rPr>
          <w:sz w:val="24"/>
          <w:szCs w:val="24"/>
        </w:rPr>
        <w:t>.</w:t>
      </w:r>
      <w:r w:rsidR="006A7781">
        <w:rPr>
          <w:sz w:val="24"/>
          <w:szCs w:val="24"/>
        </w:rPr>
        <w:fldChar w:fldCharType="begin" w:fldLock="1"/>
      </w:r>
      <w:r w:rsidR="00AF6774">
        <w:rPr>
          <w:sz w:val="24"/>
          <w:szCs w:val="24"/>
        </w:rPr>
        <w:instrText>ADDIN CSL_CITATION { "citationItems" : [ { "id" : "ITEM-1", "itemData" : { "ISBN" : "0780352734", "author" : [ { "dropping-particle" : "", "family" : "Xie", "given" : "Huikai", "non-dropping-particle" : "", "parse-names" : false, "suffix" : "" }, { "dropping-particle" : "", "family" : "Fedder", "given" : "Gary K", "non-dropping-particle" : "", "parse-names" : false, "suffix" : "" } ], "container-title" : "Micro Electro Mechanical Systems, 2000. MEMS 2000. The Thirteenth Annual International Conference on", "id" : "ITEM-1", "issued" : { "date-parts" : [ [ "2000" ] ] }, "page" : "496-501", "publisher" : "IEEE", "title" : "A CMOS z-axis capacitive accelerometer with comb-finger sensing", "type" : "paper-conference" }, "uris" : [ "http://www.mendeley.com/documents/?uuid=1fce599e-d23d-41b2-84c9-97532e1a3a9d" ] } ], "mendeley" : { "formattedCitation" : "&lt;sup&gt;5&lt;/sup&gt;", "plainTextFormattedCitation" : "5", "previouslyFormattedCitation" : "&lt;sup&gt;5&lt;/sup&gt;" }, "properties" : { "noteIndex" : 0 }, "schema" : "https://github.com/citation-style-language/schema/raw/master/csl-citation.json" }</w:instrText>
      </w:r>
      <w:r w:rsidR="006A7781">
        <w:rPr>
          <w:sz w:val="24"/>
          <w:szCs w:val="24"/>
        </w:rPr>
        <w:fldChar w:fldCharType="separate"/>
      </w:r>
      <w:r w:rsidR="004F258D" w:rsidRPr="004F258D">
        <w:rPr>
          <w:noProof/>
          <w:sz w:val="24"/>
          <w:szCs w:val="24"/>
          <w:vertAlign w:val="superscript"/>
        </w:rPr>
        <w:t>5</w:t>
      </w:r>
      <w:r w:rsidR="006A7781">
        <w:rPr>
          <w:sz w:val="24"/>
          <w:szCs w:val="24"/>
        </w:rPr>
        <w:fldChar w:fldCharType="end"/>
      </w:r>
      <w:r w:rsidR="005A2957">
        <w:rPr>
          <w:sz w:val="24"/>
          <w:szCs w:val="24"/>
        </w:rPr>
        <w:t xml:space="preserve"> </w:t>
      </w:r>
      <w:r w:rsidR="006A7781">
        <w:rPr>
          <w:sz w:val="24"/>
          <w:szCs w:val="24"/>
        </w:rPr>
        <w:fldChar w:fldCharType="begin" w:fldLock="1"/>
      </w:r>
      <w:r w:rsidR="00AF6774">
        <w:rPr>
          <w:sz w:val="24"/>
          <w:szCs w:val="24"/>
        </w:rPr>
        <w:instrText>ADDIN CSL_CITATION { "citationItems" : [ { "id" : "ITEM-1", "itemData" : { "author" : [ { "dropping-particle" : "", "family" : "Xie", "given" : "Huikai", "non-dropping-particle" : "", "parse-names" : false, "suffix" : "" }, { "dropping-particle" : "", "family" : "Erdmann", "given" : "Lars", "non-dropping-particle" : "", "parse-names" : false, "suffix" : "" }, { "dropping-particle" : "", "family" : "Jing", "given" : "Qi", "non-dropping-particle" : "", "parse-names" : false, "suffix" : "" }, { "dropping-particle" : "", "family" : "Fedder", "given" : "Gary K", "non-dropping-particle" : "", "parse-names" : false, "suffix" : "" } ], "id" : "ITEM-1", "issued" : { "date-parts" : [ [ "2000" ] ] }, "publisher" : "NSTI", "title" : "Simulation and characterization of a CMOS z-axis microactuator with electrostatic comb drives", "type" : "article-journal" }, "uris" : [ "http://www.mendeley.com/documents/?uuid=146879f9-e29e-477c-92d7-e3e1c8d17d8d" ] } ], "mendeley" : { "formattedCitation" : "&lt;sup&gt;3&lt;/sup&gt;", "plainTextFormattedCitation" : "3", "previouslyFormattedCitation" : "&lt;sup&gt;3&lt;/sup&gt;" }, "properties" : { "noteIndex" : 0 }, "schema" : "https://github.com/citation-style-language/schema/raw/master/csl-citation.json" }</w:instrText>
      </w:r>
      <w:r w:rsidR="006A7781">
        <w:rPr>
          <w:sz w:val="24"/>
          <w:szCs w:val="24"/>
        </w:rPr>
        <w:fldChar w:fldCharType="separate"/>
      </w:r>
      <w:r w:rsidR="004F258D" w:rsidRPr="004F258D">
        <w:rPr>
          <w:noProof/>
          <w:sz w:val="24"/>
          <w:szCs w:val="24"/>
          <w:vertAlign w:val="superscript"/>
        </w:rPr>
        <w:t>3</w:t>
      </w:r>
      <w:r w:rsidR="006A7781">
        <w:rPr>
          <w:sz w:val="24"/>
          <w:szCs w:val="24"/>
        </w:rPr>
        <w:fldChar w:fldCharType="end"/>
      </w:r>
      <w:r w:rsidR="00480D6A">
        <w:rPr>
          <w:sz w:val="24"/>
          <w:szCs w:val="24"/>
        </w:rPr>
        <w:t xml:space="preserve">Furthermore, </w:t>
      </w:r>
      <w:r w:rsidR="00EC43C1">
        <w:rPr>
          <w:sz w:val="24"/>
          <w:szCs w:val="24"/>
        </w:rPr>
        <w:t>it’s a</w:t>
      </w:r>
      <w:r w:rsidR="00AE220B">
        <w:rPr>
          <w:sz w:val="24"/>
          <w:szCs w:val="24"/>
        </w:rPr>
        <w:t>lso famous to apply</w:t>
      </w:r>
      <w:r w:rsidR="00EC43C1">
        <w:rPr>
          <w:sz w:val="24"/>
          <w:szCs w:val="24"/>
        </w:rPr>
        <w:t xml:space="preserve"> it for designing, </w:t>
      </w:r>
      <w:r w:rsidR="00AE220B">
        <w:rPr>
          <w:sz w:val="24"/>
          <w:szCs w:val="24"/>
        </w:rPr>
        <w:t>some scientists have already successfully designed and tested 1-D analog scanning micromirror arrays with hidden vertical comb-drive ac</w:t>
      </w:r>
      <w:r w:rsidR="00DA0A72">
        <w:rPr>
          <w:sz w:val="24"/>
          <w:szCs w:val="24"/>
        </w:rPr>
        <w:t>tu</w:t>
      </w:r>
      <w:r w:rsidR="00AE220B">
        <w:rPr>
          <w:sz w:val="24"/>
          <w:szCs w:val="24"/>
        </w:rPr>
        <w:t>ato</w:t>
      </w:r>
      <w:r w:rsidR="00DA0A72">
        <w:rPr>
          <w:sz w:val="24"/>
          <w:szCs w:val="24"/>
        </w:rPr>
        <w:t>r</w:t>
      </w:r>
      <w:r w:rsidR="00AE220B">
        <w:rPr>
          <w:sz w:val="24"/>
          <w:szCs w:val="24"/>
        </w:rPr>
        <w:t>s.</w:t>
      </w:r>
      <w:r w:rsidR="00DA0A72">
        <w:rPr>
          <w:sz w:val="24"/>
          <w:szCs w:val="24"/>
        </w:rPr>
        <w:fldChar w:fldCharType="begin" w:fldLock="1"/>
      </w:r>
      <w:r w:rsidR="004F258D">
        <w:rPr>
          <w:sz w:val="24"/>
          <w:szCs w:val="24"/>
        </w:rPr>
        <w:instrText>ADDIN CSL_CITATION { "citationItems" : [ { "id" : "ITEM-1", "itemData" : { "DOI" : "10.1109/JMEMS.2004.825314", "ISBN" : "0964002442", "ISSN" : "10577157", "abstract" : "This paper reports on novel polysilicon surface-micromachined one-dimensional (1-D) analog micromirror arrays fabricated using Sandia's ultraplanar multilevel MEMS technology-V (SUMMiT-V) process. Large continuous DC scan angle (23.6\u00b0 optical) and low-operating voltage (6 V) have been achieved using vertical comb-drive actuators. The actuators and torsion springs are placed underneath the mirror (137\u00d7120 \u03bcm2) to achieve high fill-factor (91%). The measured resonant frequency of the mirror ranges from 3.4 to 8.1 kHz. The measured DC scanning characteristics and resonant frequencies agree well with theoretical values. The rise time is 120 \u03bcs and the fall time is 380 \u03bcs. The static scanning characteristics show good uniformity (", "author" : [ { "dropping-particle" : "", "family" : "Hah", "given" : "Dooyoung", "non-dropping-particle" : "", "parse-names" : false, "suffix" : "" }, { "dropping-particle" : "", "family" : "Huang", "given" : "Sophia Ting Yu", "non-dropping-particle" : "", "parse-names" : false, "suffix" : "" }, { "dropping-particle" : "", "family" : "Tsai", "given" : "Jui Che", "non-dropping-particle" : "", "parse-names" : false, "suffix" : "" }, { "dropping-particle" : "", "family" : "Toshiyoshi", "given" : "Hiroshi", "non-dropping-particle" : "", "parse-names" : false, "suffix" : "" }, { "dropping-particle" : "", "family" : "Wu", "given" : "Ming C.", "non-dropping-particle" : "", "parse-names" : false, "suffix" : "" } ], "container-title" : "Journal of Microelectromechanical Systems", "id" : "ITEM-1", "issue" : "2", "issued" : { "date-parts" : [ [ "2004" ] ] }, "page" : "279-289", "title" : "Low-voltage, large-scan angle MEMS analog micromirror arrays with hidden vertical comb-drive actuators", "type" : "article-journal", "volume" : "13" }, "uris" : [ "http://www.mendeley.com/documents/?uuid=d373e855-cf8b-4c40-aec5-64002b90b467" ] } ], "mendeley" : { "formattedCitation" : "&lt;sup&gt;6&lt;/sup&gt;", "plainTextFormattedCitation" : "6", "previouslyFormattedCitation" : "&lt;sup&gt;6&lt;/sup&gt;" }, "properties" : { "noteIndex" : 0 }, "schema" : "https://github.com/citation-style-language/schema/raw/master/csl-citation.json" }</w:instrText>
      </w:r>
      <w:r w:rsidR="00DA0A72">
        <w:rPr>
          <w:sz w:val="24"/>
          <w:szCs w:val="24"/>
        </w:rPr>
        <w:fldChar w:fldCharType="separate"/>
      </w:r>
      <w:r w:rsidR="00B90453" w:rsidRPr="00B90453">
        <w:rPr>
          <w:noProof/>
          <w:sz w:val="24"/>
          <w:szCs w:val="24"/>
          <w:vertAlign w:val="superscript"/>
        </w:rPr>
        <w:t>6</w:t>
      </w:r>
      <w:r w:rsidR="00DA0A72">
        <w:rPr>
          <w:sz w:val="24"/>
          <w:szCs w:val="24"/>
        </w:rPr>
        <w:fldChar w:fldCharType="end"/>
      </w:r>
      <w:r w:rsidR="00DA0A72">
        <w:rPr>
          <w:sz w:val="24"/>
          <w:szCs w:val="24"/>
        </w:rPr>
        <w:t>And there are also some people using comb drive to solve out sophisticated problems like to overcome the difficulties of isolating two stationary capacitor comb sets in bulk micromachining by the electrically.</w:t>
      </w:r>
      <w:r w:rsidR="00DA0A72">
        <w:rPr>
          <w:sz w:val="24"/>
          <w:szCs w:val="24"/>
        </w:rPr>
        <w:fldChar w:fldCharType="begin" w:fldLock="1"/>
      </w:r>
      <w:r w:rsidR="004F258D">
        <w:rPr>
          <w:sz w:val="24"/>
          <w:szCs w:val="24"/>
        </w:rPr>
        <w:instrText>ADDIN CSL_CITATION { "citationItems" : [ { "id" : "ITEM-1", "itemData" : { "DOI" : "10.1109/JMEMS.2004.839028", "ISBN" : "1057-7157", "ISSN" : "10577157", "abstract" : "This paper reports a MEMS microforce sensor with a novel configuration of bulk micromachined differential triplate comb drives that overcomes the difficulty of electrically isolating the two stationary capacitor comb sets in bulk micromachining. A high-yield fabrication process using deep-reactive ion etching (DRIE) on silicon-on-insulator (SOI) wafers and only three lithographic masks was utilized to construct the high aspect ratio devices. The process features dry release of both suspended structures and the entire device in order to protect fragile components. The sensor has a high sensitivity (1.35 mV/&amp;amp;mu;N), good linearity (&lt;4%), and a large bandwidth (7.8 kHz), and is therefore well suited for characterizing flight behavior of fruit flies (Drosophila melanogaster). The technique allows for the instantaneous measurement of flight forces, which result from a combination of aerodynamic forces and inertial forces generated by the wings, and demonstrates a novel experimental paradigm for exploring flight biomechanics in the fruit fly. The average lift force is determined to be 9.3 &amp;amp;mu;N (&amp;amp;plusmn;2.3 &amp;amp;mu;N), which is in the range of typical body weights of fruit flies. The potential impact of this research extends beyond gathering flight data on Drosophila melanogaster by demonstrating how MEMS technology can be used to provide valuable tools for biomechanical investigations.", "author" : [ { "dropping-particle" : "", "family" : "Sun", "given" : "Yu", "non-dropping-particle" : "", "parse-names" : false, "suffix" : "" }, { "dropping-particle" : "", "family" : "Fry", "given" : "Steven N.", "non-dropping-particle" : "", "parse-names" : false, "suffix" : "" }, { "dropping-particle" : "", "family" : "Potasek", "given" : "D. P.", "non-dropping-particle" : "", "parse-names" : false, "suffix" : "" }, { "dropping-particle" : "", "family" : "Bell", "given" : "Dominik J.", "non-dropping-particle" : "", "parse-names" : false, "suffix" : "" }, { "dropping-particle" : "", "family" : "Nelson", "given" : "Brad J.", "non-dropping-particle" : "", "parse-names" : false, "suffix" : "" } ], "container-title" : "Journal of Microelectromechanical Systems", "id" : "ITEM-1", "issue" : "1", "issued" : { "date-parts" : [ [ "2005" ] ] }, "page" : "4-11", "title" : "Characterizing fruit fly flight behavior using a microforce sensor with a new comb-drive configuration", "type" : "article-journal", "volume" : "14" }, "uris" : [ "http://www.mendeley.com/documents/?uuid=82528dc5-aefb-4449-b72e-9d2c72f207c0" ] } ], "mendeley" : { "formattedCitation" : "&lt;sup&gt;7&lt;/sup&gt;", "plainTextFormattedCitation" : "7", "previouslyFormattedCitation" : "&lt;sup&gt;7&lt;/sup&gt;" }, "properties" : { "noteIndex" : 0 }, "schema" : "https://github.com/citation-style-language/schema/raw/master/csl-citation.json" }</w:instrText>
      </w:r>
      <w:r w:rsidR="00DA0A72">
        <w:rPr>
          <w:sz w:val="24"/>
          <w:szCs w:val="24"/>
        </w:rPr>
        <w:fldChar w:fldCharType="separate"/>
      </w:r>
      <w:r w:rsidR="00B90453" w:rsidRPr="00B90453">
        <w:rPr>
          <w:noProof/>
          <w:sz w:val="24"/>
          <w:szCs w:val="24"/>
          <w:vertAlign w:val="superscript"/>
        </w:rPr>
        <w:t>7</w:t>
      </w:r>
      <w:r w:rsidR="00DA0A72">
        <w:rPr>
          <w:sz w:val="24"/>
          <w:szCs w:val="24"/>
        </w:rPr>
        <w:fldChar w:fldCharType="end"/>
      </w:r>
      <w:r w:rsidR="00F11365">
        <w:rPr>
          <w:sz w:val="24"/>
          <w:szCs w:val="24"/>
        </w:rPr>
        <w:t>Whereas, those results just lack some visualization, which means the results of them are fixed and hard to show the change of the model.</w:t>
      </w:r>
      <w:commentRangeStart w:id="56"/>
      <w:r w:rsidR="00F11365">
        <w:rPr>
          <w:sz w:val="24"/>
          <w:szCs w:val="24"/>
        </w:rPr>
        <w:t xml:space="preserve"> </w:t>
      </w:r>
      <w:commentRangeEnd w:id="56"/>
      <w:r w:rsidR="0085392D">
        <w:rPr>
          <w:rStyle w:val="a6"/>
          <w:rFonts w:eastAsia="宋体"/>
          <w:kern w:val="0"/>
          <w:lang w:eastAsia="en-US"/>
        </w:rPr>
        <w:commentReference w:id="56"/>
      </w:r>
    </w:p>
    <w:p w14:paraId="6E0726A3" w14:textId="77777777" w:rsidR="0085392D" w:rsidRDefault="0085392D" w:rsidP="00080E77">
      <w:pPr>
        <w:rPr>
          <w:ins w:id="57" w:author="Microsoft Office User" w:date="2017-02-16T00:54:00Z"/>
          <w:sz w:val="24"/>
          <w:szCs w:val="24"/>
        </w:rPr>
      </w:pPr>
    </w:p>
    <w:p w14:paraId="42E3B571" w14:textId="3FB1AC70" w:rsidR="00E04C55" w:rsidRDefault="00F11365" w:rsidP="00080E77">
      <w:pPr>
        <w:rPr>
          <w:rFonts w:ascii="Times New Roman" w:hAnsi="Times New Roman" w:cs="Times New Roman"/>
        </w:rPr>
      </w:pPr>
      <w:del w:id="58" w:author="Microsoft Office User" w:date="2017-02-16T00:58:00Z">
        <w:r w:rsidDel="0085392D">
          <w:rPr>
            <w:sz w:val="24"/>
            <w:szCs w:val="24"/>
          </w:rPr>
          <w:delText>And from my paper</w:delText>
        </w:r>
      </w:del>
      <w:ins w:id="59" w:author="Microsoft Office User" w:date="2017-02-16T00:58:00Z">
        <w:r w:rsidR="0085392D">
          <w:rPr>
            <w:sz w:val="24"/>
            <w:szCs w:val="24"/>
          </w:rPr>
          <w:t>In this work</w:t>
        </w:r>
      </w:ins>
      <w:r>
        <w:rPr>
          <w:sz w:val="24"/>
          <w:szCs w:val="24"/>
        </w:rPr>
        <w:t xml:space="preserve">, I used the new simulate software---COMSOL to </w:t>
      </w:r>
      <w:r w:rsidR="008C0737">
        <w:rPr>
          <w:sz w:val="24"/>
          <w:szCs w:val="24"/>
        </w:rPr>
        <w:t>make the model more vivid and visua</w:t>
      </w:r>
      <w:r w:rsidR="00C67C21">
        <w:rPr>
          <w:sz w:val="24"/>
          <w:szCs w:val="24"/>
        </w:rPr>
        <w:t>l</w:t>
      </w:r>
      <w:r w:rsidR="000463C4">
        <w:rPr>
          <w:rFonts w:hint="eastAsia"/>
          <w:sz w:val="24"/>
          <w:szCs w:val="24"/>
        </w:rPr>
        <w:t xml:space="preserve"> by the moving mesh</w:t>
      </w:r>
      <w:r w:rsidR="00D55205">
        <w:rPr>
          <w:rFonts w:hint="eastAsia"/>
          <w:sz w:val="24"/>
          <w:szCs w:val="24"/>
        </w:rPr>
        <w:t>.</w:t>
      </w:r>
      <w:r w:rsidR="000463C4">
        <w:rPr>
          <w:rFonts w:hint="eastAsia"/>
          <w:sz w:val="24"/>
          <w:szCs w:val="24"/>
        </w:rPr>
        <w:t xml:space="preserve"> </w:t>
      </w:r>
      <w:r w:rsidR="000E12A1">
        <w:rPr>
          <w:rFonts w:hint="eastAsia"/>
          <w:sz w:val="24"/>
          <w:szCs w:val="24"/>
        </w:rPr>
        <w:t>T</w:t>
      </w:r>
      <w:r w:rsidR="00272D23">
        <w:rPr>
          <w:rFonts w:hint="eastAsia"/>
          <w:sz w:val="24"/>
          <w:szCs w:val="24"/>
        </w:rPr>
        <w:t xml:space="preserve">he study of the vertical comb-finger actuation </w:t>
      </w:r>
      <w:r w:rsidR="00272D23">
        <w:rPr>
          <w:sz w:val="24"/>
          <w:szCs w:val="24"/>
        </w:rPr>
        <w:t>f</w:t>
      </w:r>
      <w:r w:rsidR="00272D23">
        <w:rPr>
          <w:rFonts w:hint="eastAsia"/>
          <w:sz w:val="24"/>
          <w:szCs w:val="24"/>
        </w:rPr>
        <w:t xml:space="preserve">or CMOS MEMS is also been </w:t>
      </w:r>
      <w:r w:rsidR="00AF6774">
        <w:rPr>
          <w:rFonts w:hint="eastAsia"/>
          <w:sz w:val="24"/>
          <w:szCs w:val="24"/>
        </w:rPr>
        <w:t>realized</w:t>
      </w:r>
      <w:r w:rsidR="008117C4">
        <w:rPr>
          <w:rFonts w:hint="eastAsia"/>
          <w:sz w:val="24"/>
          <w:szCs w:val="24"/>
        </w:rPr>
        <w:t>, simulated and tested</w:t>
      </w:r>
      <w:r w:rsidR="00CF480B">
        <w:rPr>
          <w:rFonts w:hint="eastAsia"/>
          <w:sz w:val="24"/>
          <w:szCs w:val="24"/>
        </w:rPr>
        <w:t xml:space="preserve">, in addition, </w:t>
      </w:r>
      <w:r w:rsidR="00493FF6">
        <w:rPr>
          <w:rFonts w:hint="eastAsia"/>
          <w:sz w:val="24"/>
          <w:szCs w:val="24"/>
        </w:rPr>
        <w:t>be</w:t>
      </w:r>
      <w:r w:rsidR="00AF6774" w:rsidRPr="00AF6774">
        <w:rPr>
          <w:sz w:val="24"/>
          <w:szCs w:val="24"/>
        </w:rPr>
        <w:t>havioral simulation using the 3-D NODAS library matches the exp</w:t>
      </w:r>
      <w:r w:rsidR="00AF6774">
        <w:rPr>
          <w:sz w:val="24"/>
          <w:szCs w:val="24"/>
        </w:rPr>
        <w:t>erimental results within 7%</w:t>
      </w:r>
      <w:r w:rsidR="00AF6774">
        <w:rPr>
          <w:rFonts w:hint="eastAsia"/>
          <w:sz w:val="24"/>
          <w:szCs w:val="24"/>
        </w:rPr>
        <w:t xml:space="preserve"> f</w:t>
      </w:r>
      <w:r w:rsidR="00BE6634">
        <w:rPr>
          <w:sz w:val="24"/>
          <w:szCs w:val="24"/>
        </w:rPr>
        <w:t>or frequency response</w:t>
      </w:r>
      <w:r w:rsidR="00BE6634">
        <w:rPr>
          <w:rFonts w:hint="eastAsia"/>
          <w:sz w:val="24"/>
          <w:szCs w:val="24"/>
        </w:rPr>
        <w:t>.</w:t>
      </w:r>
      <w:r w:rsidR="008117C4" w:rsidRPr="008117C4">
        <w:rPr>
          <w:sz w:val="24"/>
          <w:szCs w:val="24"/>
        </w:rPr>
        <w:t xml:space="preserve"> </w:t>
      </w:r>
      <w:r w:rsidR="008117C4">
        <w:rPr>
          <w:sz w:val="24"/>
          <w:szCs w:val="24"/>
        </w:rPr>
        <w:fldChar w:fldCharType="begin" w:fldLock="1"/>
      </w:r>
      <w:r w:rsidR="008117C4">
        <w:rPr>
          <w:sz w:val="24"/>
          <w:szCs w:val="24"/>
        </w:rPr>
        <w:instrText>ADDIN CSL_CITATION { "citationItems" : [ { "id" : "ITEM-1", "itemData" : { "author" : [ { "dropping-particle" : "", "family" : "Xie", "given" : "Huikai", "non-dropping-particle" : "", "parse-names" : false, "suffix" : "" }, { "dropping-particle" : "", "family" : "Erdmann", "given" : "Lars", "non-dropping-particle" : "", "parse-names" : false, "suffix" : "" }, { "dropping-particle" : "", "family" : "Jing", "given" : "Qi", "non-dropping-particle" : "", "parse-names" : false, "suffix" : "" }, { "dropping-particle" : "", "family" : "Fedder", "given" : "Gary K", "non-dropping-particle" : "", "parse-names" : false, "suffix" : "" } ], "id" : "ITEM-1", "issued" : { "date-parts" : [ [ "2000" ] ] }, "publisher" : "NSTI", "title" : "Simulation and characterization of a CMOS z-axis microactuator with electrostatic comb drives", "type" : "article-journal" }, "uris" : [ "http://www.mendeley.com/documents/?uuid=146879f9-e29e-477c-92d7-e3e1c8d17d8d" ] } ], "mendeley" : { "formattedCitation" : "&lt;sup&gt;3&lt;/sup&gt;", "plainTextFormattedCitation" : "3" }, "properties" : { "noteIndex" : 0 }, "schema" : "https://github.com/citation-style-language/schema/raw/master/csl-citation.json" }</w:instrText>
      </w:r>
      <w:r w:rsidR="008117C4">
        <w:rPr>
          <w:sz w:val="24"/>
          <w:szCs w:val="24"/>
        </w:rPr>
        <w:fldChar w:fldCharType="separate"/>
      </w:r>
      <w:r w:rsidR="008117C4" w:rsidRPr="00AF6774">
        <w:rPr>
          <w:noProof/>
          <w:sz w:val="24"/>
          <w:szCs w:val="24"/>
          <w:vertAlign w:val="superscript"/>
        </w:rPr>
        <w:t>3</w:t>
      </w:r>
      <w:r w:rsidR="008117C4">
        <w:rPr>
          <w:sz w:val="24"/>
          <w:szCs w:val="24"/>
        </w:rPr>
        <w:fldChar w:fldCharType="end"/>
      </w:r>
      <w:r w:rsidR="00E11E54">
        <w:rPr>
          <w:rFonts w:hint="eastAsia"/>
          <w:sz w:val="24"/>
          <w:szCs w:val="24"/>
        </w:rPr>
        <w:t>Comparing with my work, I</w:t>
      </w:r>
      <w:r w:rsidR="00BE6634">
        <w:rPr>
          <w:rFonts w:hint="eastAsia"/>
          <w:sz w:val="24"/>
          <w:szCs w:val="24"/>
        </w:rPr>
        <w:t xml:space="preserve"> do more about the frequency domain to optimize the model which nobody has </w:t>
      </w:r>
      <w:r w:rsidR="00BE6634">
        <w:rPr>
          <w:sz w:val="24"/>
          <w:szCs w:val="24"/>
        </w:rPr>
        <w:t>involved</w:t>
      </w:r>
      <w:r w:rsidR="00BE6634">
        <w:rPr>
          <w:rFonts w:hint="eastAsia"/>
          <w:sz w:val="24"/>
          <w:szCs w:val="24"/>
        </w:rPr>
        <w:t xml:space="preserve"> in this filed.</w:t>
      </w:r>
      <w:r w:rsidR="000779B5">
        <w:rPr>
          <w:rFonts w:hint="eastAsia"/>
          <w:sz w:val="24"/>
          <w:szCs w:val="24"/>
        </w:rPr>
        <w:t xml:space="preserve"> I also used fingers to make it parameterized, which can easily change the structure and </w:t>
      </w:r>
      <w:r w:rsidR="000779B5">
        <w:rPr>
          <w:rFonts w:hint="eastAsia"/>
          <w:sz w:val="24"/>
          <w:szCs w:val="24"/>
        </w:rPr>
        <w:lastRenderedPageBreak/>
        <w:t xml:space="preserve">the parameters of the model. </w:t>
      </w:r>
    </w:p>
    <w:p w14:paraId="34B4761C" w14:textId="77777777" w:rsidR="00E04C55" w:rsidRPr="00AE220B" w:rsidRDefault="00E04C55" w:rsidP="00080E77">
      <w:pPr>
        <w:rPr>
          <w:rFonts w:ascii="Times New Roman" w:hAnsi="Times New Roman" w:cs="Times New Roman"/>
        </w:rPr>
      </w:pPr>
    </w:p>
    <w:p w14:paraId="0A23E3A5" w14:textId="77777777" w:rsidR="00E04C55" w:rsidRPr="007162C5" w:rsidRDefault="00E04C55" w:rsidP="00080E77">
      <w:pPr>
        <w:rPr>
          <w:sz w:val="32"/>
          <w:szCs w:val="32"/>
        </w:rPr>
      </w:pPr>
    </w:p>
    <w:p w14:paraId="1DE0F1C2" w14:textId="77777777" w:rsidR="00080E77" w:rsidRDefault="00BA6004" w:rsidP="00080E77">
      <w:pPr>
        <w:rPr>
          <w:sz w:val="32"/>
          <w:szCs w:val="32"/>
        </w:rPr>
      </w:pPr>
      <w:r>
        <w:rPr>
          <w:rFonts w:hint="eastAsia"/>
          <w:sz w:val="32"/>
          <w:szCs w:val="32"/>
        </w:rPr>
        <w:t>References</w:t>
      </w:r>
    </w:p>
    <w:p w14:paraId="59A75786" w14:textId="77777777" w:rsidR="00AF6774" w:rsidRPr="00AF6774" w:rsidRDefault="00BA6004" w:rsidP="00AF6774">
      <w:pPr>
        <w:autoSpaceDE w:val="0"/>
        <w:autoSpaceDN w:val="0"/>
        <w:adjustRightInd w:val="0"/>
        <w:ind w:left="640" w:hanging="640"/>
        <w:jc w:val="left"/>
        <w:rPr>
          <w:rFonts w:ascii="Calibri" w:hAnsi="Calibri" w:cs="Times New Roman"/>
          <w:noProof/>
          <w:kern w:val="0"/>
          <w:sz w:val="18"/>
          <w:szCs w:val="24"/>
        </w:rPr>
      </w:pPr>
      <w:r w:rsidRPr="001A1D71">
        <w:rPr>
          <w:sz w:val="18"/>
          <w:szCs w:val="18"/>
        </w:rPr>
        <w:fldChar w:fldCharType="begin" w:fldLock="1"/>
      </w:r>
      <w:r w:rsidRPr="001A1D71">
        <w:rPr>
          <w:sz w:val="18"/>
          <w:szCs w:val="18"/>
        </w:rPr>
        <w:instrText xml:space="preserve">ADDIN Mendeley Bibliography CSL_BIBLIOGRAPHY </w:instrText>
      </w:r>
      <w:r w:rsidRPr="001A1D71">
        <w:rPr>
          <w:sz w:val="18"/>
          <w:szCs w:val="18"/>
        </w:rPr>
        <w:fldChar w:fldCharType="separate"/>
      </w:r>
      <w:r w:rsidR="00AF6774" w:rsidRPr="00AF6774">
        <w:rPr>
          <w:rFonts w:ascii="Calibri" w:hAnsi="Calibri" w:cs="Times New Roman"/>
          <w:noProof/>
          <w:kern w:val="0"/>
          <w:sz w:val="18"/>
          <w:szCs w:val="24"/>
        </w:rPr>
        <w:t>1.</w:t>
      </w:r>
      <w:r w:rsidR="00AF6774" w:rsidRPr="00AF6774">
        <w:rPr>
          <w:rFonts w:ascii="Calibri" w:hAnsi="Calibri" w:cs="Times New Roman"/>
          <w:noProof/>
          <w:kern w:val="0"/>
          <w:sz w:val="18"/>
          <w:szCs w:val="24"/>
        </w:rPr>
        <w:tab/>
        <w:t xml:space="preserve">Wiak, S., Smółka, K., Dems, M. &amp; Komęza, K. Numerical modeling of 3D intelligent comb drive accelerometer structure: Mechanical models. </w:t>
      </w:r>
      <w:r w:rsidR="00AF6774" w:rsidRPr="00AF6774">
        <w:rPr>
          <w:rFonts w:ascii="Calibri" w:hAnsi="Calibri" w:cs="Times New Roman"/>
          <w:i/>
          <w:iCs/>
          <w:noProof/>
          <w:kern w:val="0"/>
          <w:sz w:val="18"/>
          <w:szCs w:val="24"/>
        </w:rPr>
        <w:t>COMPEL-The Int. J. Comput. Math. Electr. Electron. Eng.</w:t>
      </w:r>
      <w:r w:rsidR="00AF6774" w:rsidRPr="00AF6774">
        <w:rPr>
          <w:rFonts w:ascii="Calibri" w:hAnsi="Calibri" w:cs="Times New Roman"/>
          <w:noProof/>
          <w:kern w:val="0"/>
          <w:sz w:val="18"/>
          <w:szCs w:val="24"/>
        </w:rPr>
        <w:t xml:space="preserve"> </w:t>
      </w:r>
      <w:r w:rsidR="00AF6774" w:rsidRPr="00AF6774">
        <w:rPr>
          <w:rFonts w:ascii="Calibri" w:hAnsi="Calibri" w:cs="Times New Roman"/>
          <w:b/>
          <w:bCs/>
          <w:noProof/>
          <w:kern w:val="0"/>
          <w:sz w:val="18"/>
          <w:szCs w:val="24"/>
        </w:rPr>
        <w:t>25,</w:t>
      </w:r>
      <w:r w:rsidR="00AF6774" w:rsidRPr="00AF6774">
        <w:rPr>
          <w:rFonts w:ascii="Calibri" w:hAnsi="Calibri" w:cs="Times New Roman"/>
          <w:noProof/>
          <w:kern w:val="0"/>
          <w:sz w:val="18"/>
          <w:szCs w:val="24"/>
        </w:rPr>
        <w:t xml:space="preserve"> 697–704 (2006).</w:t>
      </w:r>
    </w:p>
    <w:p w14:paraId="03D5846D" w14:textId="77777777" w:rsidR="00AF6774" w:rsidRPr="00AF6774" w:rsidRDefault="00AF6774" w:rsidP="00AF6774">
      <w:pPr>
        <w:autoSpaceDE w:val="0"/>
        <w:autoSpaceDN w:val="0"/>
        <w:adjustRightInd w:val="0"/>
        <w:ind w:left="640" w:hanging="640"/>
        <w:jc w:val="left"/>
        <w:rPr>
          <w:rFonts w:ascii="Calibri" w:hAnsi="Calibri" w:cs="Times New Roman"/>
          <w:noProof/>
          <w:kern w:val="0"/>
          <w:sz w:val="18"/>
          <w:szCs w:val="24"/>
        </w:rPr>
      </w:pPr>
      <w:r w:rsidRPr="00AF6774">
        <w:rPr>
          <w:rFonts w:ascii="Calibri" w:hAnsi="Calibri" w:cs="Times New Roman"/>
          <w:noProof/>
          <w:kern w:val="0"/>
          <w:sz w:val="18"/>
          <w:szCs w:val="24"/>
        </w:rPr>
        <w:t>2.</w:t>
      </w:r>
      <w:r w:rsidRPr="00AF6774">
        <w:rPr>
          <w:rFonts w:ascii="Calibri" w:hAnsi="Calibri" w:cs="Times New Roman"/>
          <w:noProof/>
          <w:kern w:val="0"/>
          <w:sz w:val="18"/>
          <w:szCs w:val="24"/>
        </w:rPr>
        <w:tab/>
        <w:t xml:space="preserve">Hirano, T. </w:t>
      </w:r>
      <w:r w:rsidRPr="00AF6774">
        <w:rPr>
          <w:rFonts w:ascii="Calibri" w:hAnsi="Calibri" w:cs="Times New Roman"/>
          <w:i/>
          <w:iCs/>
          <w:noProof/>
          <w:kern w:val="0"/>
          <w:sz w:val="18"/>
          <w:szCs w:val="24"/>
        </w:rPr>
        <w:t>et al.</w:t>
      </w:r>
      <w:r w:rsidRPr="00AF6774">
        <w:rPr>
          <w:rFonts w:ascii="Calibri" w:hAnsi="Calibri" w:cs="Times New Roman"/>
          <w:noProof/>
          <w:kern w:val="0"/>
          <w:sz w:val="18"/>
          <w:szCs w:val="24"/>
        </w:rPr>
        <w:t xml:space="preserve"> Design, fabrication, and operation of submicron gap comb-drive microactuators. </w:t>
      </w:r>
      <w:r w:rsidRPr="00AF6774">
        <w:rPr>
          <w:rFonts w:ascii="Calibri" w:hAnsi="Calibri" w:cs="Times New Roman"/>
          <w:i/>
          <w:iCs/>
          <w:noProof/>
          <w:kern w:val="0"/>
          <w:sz w:val="18"/>
          <w:szCs w:val="24"/>
        </w:rPr>
        <w:t>J. Microelectromechanical Syst.</w:t>
      </w:r>
      <w:r w:rsidRPr="00AF6774">
        <w:rPr>
          <w:rFonts w:ascii="Calibri" w:hAnsi="Calibri" w:cs="Times New Roman"/>
          <w:noProof/>
          <w:kern w:val="0"/>
          <w:sz w:val="18"/>
          <w:szCs w:val="24"/>
        </w:rPr>
        <w:t xml:space="preserve"> </w:t>
      </w:r>
      <w:r w:rsidRPr="00AF6774">
        <w:rPr>
          <w:rFonts w:ascii="Calibri" w:hAnsi="Calibri" w:cs="Times New Roman"/>
          <w:b/>
          <w:bCs/>
          <w:noProof/>
          <w:kern w:val="0"/>
          <w:sz w:val="18"/>
          <w:szCs w:val="24"/>
        </w:rPr>
        <w:t>1,</w:t>
      </w:r>
      <w:r w:rsidRPr="00AF6774">
        <w:rPr>
          <w:rFonts w:ascii="Calibri" w:hAnsi="Calibri" w:cs="Times New Roman"/>
          <w:noProof/>
          <w:kern w:val="0"/>
          <w:sz w:val="18"/>
          <w:szCs w:val="24"/>
        </w:rPr>
        <w:t xml:space="preserve"> 52–59 (1992).</w:t>
      </w:r>
    </w:p>
    <w:p w14:paraId="31460DC9" w14:textId="77777777" w:rsidR="00AF6774" w:rsidRPr="00AF6774" w:rsidRDefault="00AF6774" w:rsidP="00AF6774">
      <w:pPr>
        <w:autoSpaceDE w:val="0"/>
        <w:autoSpaceDN w:val="0"/>
        <w:adjustRightInd w:val="0"/>
        <w:ind w:left="640" w:hanging="640"/>
        <w:jc w:val="left"/>
        <w:rPr>
          <w:rFonts w:ascii="Calibri" w:hAnsi="Calibri" w:cs="Times New Roman"/>
          <w:noProof/>
          <w:kern w:val="0"/>
          <w:sz w:val="18"/>
          <w:szCs w:val="24"/>
        </w:rPr>
      </w:pPr>
      <w:r w:rsidRPr="00AF6774">
        <w:rPr>
          <w:rFonts w:ascii="Calibri" w:hAnsi="Calibri" w:cs="Times New Roman"/>
          <w:noProof/>
          <w:kern w:val="0"/>
          <w:sz w:val="18"/>
          <w:szCs w:val="24"/>
        </w:rPr>
        <w:t>3.</w:t>
      </w:r>
      <w:r w:rsidRPr="00AF6774">
        <w:rPr>
          <w:rFonts w:ascii="Calibri" w:hAnsi="Calibri" w:cs="Times New Roman"/>
          <w:noProof/>
          <w:kern w:val="0"/>
          <w:sz w:val="18"/>
          <w:szCs w:val="24"/>
        </w:rPr>
        <w:tab/>
        <w:t>Xie, H., Erdmann, L., Jing, Q. &amp; Fedder, G. K. Simulation and characterization of a CMOS z-axis microactuator with electrostatic comb drives. (2000).</w:t>
      </w:r>
    </w:p>
    <w:p w14:paraId="678B96BC" w14:textId="77777777" w:rsidR="00AF6774" w:rsidRPr="00AF6774" w:rsidRDefault="00AF6774" w:rsidP="00AF6774">
      <w:pPr>
        <w:autoSpaceDE w:val="0"/>
        <w:autoSpaceDN w:val="0"/>
        <w:adjustRightInd w:val="0"/>
        <w:ind w:left="640" w:hanging="640"/>
        <w:jc w:val="left"/>
        <w:rPr>
          <w:rFonts w:ascii="Calibri" w:hAnsi="Calibri" w:cs="Times New Roman"/>
          <w:noProof/>
          <w:kern w:val="0"/>
          <w:sz w:val="18"/>
          <w:szCs w:val="24"/>
        </w:rPr>
      </w:pPr>
      <w:r w:rsidRPr="00AF6774">
        <w:rPr>
          <w:rFonts w:ascii="Calibri" w:hAnsi="Calibri" w:cs="Times New Roman"/>
          <w:noProof/>
          <w:kern w:val="0"/>
          <w:sz w:val="18"/>
          <w:szCs w:val="24"/>
        </w:rPr>
        <w:t>4.</w:t>
      </w:r>
      <w:r w:rsidRPr="00AF6774">
        <w:rPr>
          <w:rFonts w:ascii="Calibri" w:hAnsi="Calibri" w:cs="Times New Roman"/>
          <w:noProof/>
          <w:kern w:val="0"/>
          <w:sz w:val="18"/>
          <w:szCs w:val="24"/>
        </w:rPr>
        <w:tab/>
      </w:r>
      <w:bookmarkStart w:id="60" w:name="OLE_LINK9"/>
      <w:bookmarkStart w:id="61" w:name="OLE_LINK10"/>
      <w:r w:rsidRPr="00AF6774">
        <w:rPr>
          <w:rFonts w:ascii="Calibri" w:hAnsi="Calibri" w:cs="Times New Roman"/>
          <w:noProof/>
          <w:kern w:val="0"/>
          <w:sz w:val="18"/>
          <w:szCs w:val="24"/>
        </w:rPr>
        <w:t xml:space="preserve">Xie, H. &amp; Fedder, G. K. Vertical comb-finger capacitive actuation and sensing for CMOS-MEMS. </w:t>
      </w:r>
      <w:r w:rsidRPr="00AF6774">
        <w:rPr>
          <w:rFonts w:ascii="Calibri" w:hAnsi="Calibri" w:cs="Times New Roman"/>
          <w:i/>
          <w:iCs/>
          <w:noProof/>
          <w:kern w:val="0"/>
          <w:sz w:val="18"/>
          <w:szCs w:val="24"/>
        </w:rPr>
        <w:t>Sensors Actuators, A Phys.</w:t>
      </w:r>
      <w:r w:rsidRPr="00AF6774">
        <w:rPr>
          <w:rFonts w:ascii="Calibri" w:hAnsi="Calibri" w:cs="Times New Roman"/>
          <w:noProof/>
          <w:kern w:val="0"/>
          <w:sz w:val="18"/>
          <w:szCs w:val="24"/>
        </w:rPr>
        <w:t xml:space="preserve"> </w:t>
      </w:r>
      <w:r w:rsidRPr="00AF6774">
        <w:rPr>
          <w:rFonts w:ascii="Calibri" w:hAnsi="Calibri" w:cs="Times New Roman"/>
          <w:b/>
          <w:bCs/>
          <w:noProof/>
          <w:kern w:val="0"/>
          <w:sz w:val="18"/>
          <w:szCs w:val="24"/>
        </w:rPr>
        <w:t>95,</w:t>
      </w:r>
      <w:r w:rsidRPr="00AF6774">
        <w:rPr>
          <w:rFonts w:ascii="Calibri" w:hAnsi="Calibri" w:cs="Times New Roman"/>
          <w:noProof/>
          <w:kern w:val="0"/>
          <w:sz w:val="18"/>
          <w:szCs w:val="24"/>
        </w:rPr>
        <w:t xml:space="preserve"> 212–221 (2002).</w:t>
      </w:r>
      <w:bookmarkEnd w:id="60"/>
      <w:bookmarkEnd w:id="61"/>
    </w:p>
    <w:p w14:paraId="71228568" w14:textId="77777777" w:rsidR="00AF6774" w:rsidRPr="00AF6774" w:rsidRDefault="00AF6774" w:rsidP="00AF6774">
      <w:pPr>
        <w:autoSpaceDE w:val="0"/>
        <w:autoSpaceDN w:val="0"/>
        <w:adjustRightInd w:val="0"/>
        <w:ind w:left="640" w:hanging="640"/>
        <w:jc w:val="left"/>
        <w:rPr>
          <w:rFonts w:ascii="Calibri" w:hAnsi="Calibri" w:cs="Times New Roman"/>
          <w:noProof/>
          <w:kern w:val="0"/>
          <w:sz w:val="18"/>
          <w:szCs w:val="24"/>
        </w:rPr>
      </w:pPr>
      <w:r w:rsidRPr="00AF6774">
        <w:rPr>
          <w:rFonts w:ascii="Calibri" w:hAnsi="Calibri" w:cs="Times New Roman"/>
          <w:noProof/>
          <w:kern w:val="0"/>
          <w:sz w:val="18"/>
          <w:szCs w:val="24"/>
        </w:rPr>
        <w:t>5.</w:t>
      </w:r>
      <w:r w:rsidRPr="00AF6774">
        <w:rPr>
          <w:rFonts w:ascii="Calibri" w:hAnsi="Calibri" w:cs="Times New Roman"/>
          <w:noProof/>
          <w:kern w:val="0"/>
          <w:sz w:val="18"/>
          <w:szCs w:val="24"/>
        </w:rPr>
        <w:tab/>
        <w:t xml:space="preserve">Xie, H. &amp; Fedder, G. K. A CMOS z-axis capacitive accelerometer with comb-finger sensing. in </w:t>
      </w:r>
      <w:r w:rsidRPr="00AF6774">
        <w:rPr>
          <w:rFonts w:ascii="Calibri" w:hAnsi="Calibri" w:cs="Times New Roman"/>
          <w:i/>
          <w:iCs/>
          <w:noProof/>
          <w:kern w:val="0"/>
          <w:sz w:val="18"/>
          <w:szCs w:val="24"/>
        </w:rPr>
        <w:t>Micro Electro Mechanical Systems, 2000. MEMS 2000. The Thirteenth Annual International Conference on</w:t>
      </w:r>
      <w:r w:rsidRPr="00AF6774">
        <w:rPr>
          <w:rFonts w:ascii="Calibri" w:hAnsi="Calibri" w:cs="Times New Roman"/>
          <w:noProof/>
          <w:kern w:val="0"/>
          <w:sz w:val="18"/>
          <w:szCs w:val="24"/>
        </w:rPr>
        <w:t xml:space="preserve"> 496–501 (IEEE, 2000).</w:t>
      </w:r>
    </w:p>
    <w:p w14:paraId="5464E230" w14:textId="77777777" w:rsidR="00AF6774" w:rsidRPr="00AF6774" w:rsidRDefault="00AF6774" w:rsidP="00AF6774">
      <w:pPr>
        <w:autoSpaceDE w:val="0"/>
        <w:autoSpaceDN w:val="0"/>
        <w:adjustRightInd w:val="0"/>
        <w:ind w:left="640" w:hanging="640"/>
        <w:jc w:val="left"/>
        <w:rPr>
          <w:rFonts w:ascii="Calibri" w:hAnsi="Calibri" w:cs="Times New Roman"/>
          <w:noProof/>
          <w:kern w:val="0"/>
          <w:sz w:val="18"/>
          <w:szCs w:val="24"/>
        </w:rPr>
      </w:pPr>
      <w:r w:rsidRPr="00AF6774">
        <w:rPr>
          <w:rFonts w:ascii="Calibri" w:hAnsi="Calibri" w:cs="Times New Roman"/>
          <w:noProof/>
          <w:kern w:val="0"/>
          <w:sz w:val="18"/>
          <w:szCs w:val="24"/>
        </w:rPr>
        <w:t>6.</w:t>
      </w:r>
      <w:r w:rsidRPr="00AF6774">
        <w:rPr>
          <w:rFonts w:ascii="Calibri" w:hAnsi="Calibri" w:cs="Times New Roman"/>
          <w:noProof/>
          <w:kern w:val="0"/>
          <w:sz w:val="18"/>
          <w:szCs w:val="24"/>
        </w:rPr>
        <w:tab/>
        <w:t xml:space="preserve">Hah, D., Huang, S. T. Y., Tsai, J. C., Toshiyoshi, H. &amp; Wu, M. C. Low-voltage, large-scan angle MEMS analog micromirror arrays with hidden vertical comb-drive actuators. </w:t>
      </w:r>
      <w:r w:rsidRPr="00AF6774">
        <w:rPr>
          <w:rFonts w:ascii="Calibri" w:hAnsi="Calibri" w:cs="Times New Roman"/>
          <w:i/>
          <w:iCs/>
          <w:noProof/>
          <w:kern w:val="0"/>
          <w:sz w:val="18"/>
          <w:szCs w:val="24"/>
        </w:rPr>
        <w:t>J. Microelectromechanical Syst.</w:t>
      </w:r>
      <w:r w:rsidRPr="00AF6774">
        <w:rPr>
          <w:rFonts w:ascii="Calibri" w:hAnsi="Calibri" w:cs="Times New Roman"/>
          <w:noProof/>
          <w:kern w:val="0"/>
          <w:sz w:val="18"/>
          <w:szCs w:val="24"/>
        </w:rPr>
        <w:t xml:space="preserve"> </w:t>
      </w:r>
      <w:r w:rsidRPr="00AF6774">
        <w:rPr>
          <w:rFonts w:ascii="Calibri" w:hAnsi="Calibri" w:cs="Times New Roman"/>
          <w:b/>
          <w:bCs/>
          <w:noProof/>
          <w:kern w:val="0"/>
          <w:sz w:val="18"/>
          <w:szCs w:val="24"/>
        </w:rPr>
        <w:t>13,</w:t>
      </w:r>
      <w:r w:rsidRPr="00AF6774">
        <w:rPr>
          <w:rFonts w:ascii="Calibri" w:hAnsi="Calibri" w:cs="Times New Roman"/>
          <w:noProof/>
          <w:kern w:val="0"/>
          <w:sz w:val="18"/>
          <w:szCs w:val="24"/>
        </w:rPr>
        <w:t xml:space="preserve"> 279–289 (2004).</w:t>
      </w:r>
    </w:p>
    <w:p w14:paraId="3D462B92" w14:textId="77777777" w:rsidR="00AF6774" w:rsidRPr="00AF6774" w:rsidRDefault="00AF6774" w:rsidP="00AF6774">
      <w:pPr>
        <w:autoSpaceDE w:val="0"/>
        <w:autoSpaceDN w:val="0"/>
        <w:adjustRightInd w:val="0"/>
        <w:ind w:left="640" w:hanging="640"/>
        <w:jc w:val="left"/>
        <w:rPr>
          <w:rFonts w:ascii="Calibri" w:hAnsi="Calibri"/>
          <w:noProof/>
          <w:sz w:val="18"/>
        </w:rPr>
      </w:pPr>
      <w:r w:rsidRPr="00AF6774">
        <w:rPr>
          <w:rFonts w:ascii="Calibri" w:hAnsi="Calibri" w:cs="Times New Roman"/>
          <w:noProof/>
          <w:kern w:val="0"/>
          <w:sz w:val="18"/>
          <w:szCs w:val="24"/>
        </w:rPr>
        <w:t>7.</w:t>
      </w:r>
      <w:r w:rsidRPr="00AF6774">
        <w:rPr>
          <w:rFonts w:ascii="Calibri" w:hAnsi="Calibri" w:cs="Times New Roman"/>
          <w:noProof/>
          <w:kern w:val="0"/>
          <w:sz w:val="18"/>
          <w:szCs w:val="24"/>
        </w:rPr>
        <w:tab/>
        <w:t xml:space="preserve">Sun, Y., Fry, S. N., Potasek, D. P., Bell, D. J. &amp; Nelson, B. J. Characterizing fruit fly flight behavior using a microforce sensor with a new comb-drive configuration. </w:t>
      </w:r>
      <w:r w:rsidRPr="00AF6774">
        <w:rPr>
          <w:rFonts w:ascii="Calibri" w:hAnsi="Calibri" w:cs="Times New Roman"/>
          <w:i/>
          <w:iCs/>
          <w:noProof/>
          <w:kern w:val="0"/>
          <w:sz w:val="18"/>
          <w:szCs w:val="24"/>
        </w:rPr>
        <w:t>J. Microelectromechanical Syst.</w:t>
      </w:r>
      <w:r w:rsidRPr="00AF6774">
        <w:rPr>
          <w:rFonts w:ascii="Calibri" w:hAnsi="Calibri" w:cs="Times New Roman"/>
          <w:noProof/>
          <w:kern w:val="0"/>
          <w:sz w:val="18"/>
          <w:szCs w:val="24"/>
        </w:rPr>
        <w:t xml:space="preserve"> </w:t>
      </w:r>
      <w:r w:rsidRPr="00AF6774">
        <w:rPr>
          <w:rFonts w:ascii="Calibri" w:hAnsi="Calibri" w:cs="Times New Roman"/>
          <w:b/>
          <w:bCs/>
          <w:noProof/>
          <w:kern w:val="0"/>
          <w:sz w:val="18"/>
          <w:szCs w:val="24"/>
        </w:rPr>
        <w:t>14,</w:t>
      </w:r>
      <w:r w:rsidRPr="00AF6774">
        <w:rPr>
          <w:rFonts w:ascii="Calibri" w:hAnsi="Calibri" w:cs="Times New Roman"/>
          <w:noProof/>
          <w:kern w:val="0"/>
          <w:sz w:val="18"/>
          <w:szCs w:val="24"/>
        </w:rPr>
        <w:t xml:space="preserve"> 4–11 (2005).</w:t>
      </w:r>
    </w:p>
    <w:p w14:paraId="48025B9A" w14:textId="77777777" w:rsidR="00BA6004" w:rsidRPr="001A1D71" w:rsidRDefault="00BA6004" w:rsidP="00080E77">
      <w:pPr>
        <w:rPr>
          <w:sz w:val="18"/>
          <w:szCs w:val="18"/>
        </w:rPr>
      </w:pPr>
      <w:r w:rsidRPr="001A1D71">
        <w:rPr>
          <w:sz w:val="18"/>
          <w:szCs w:val="18"/>
        </w:rPr>
        <w:fldChar w:fldCharType="end"/>
      </w:r>
    </w:p>
    <w:p w14:paraId="1D80FB70" w14:textId="77777777" w:rsidR="00080E77" w:rsidRPr="00BA6004" w:rsidRDefault="00080E77" w:rsidP="00080E77">
      <w:pPr>
        <w:rPr>
          <w:rFonts w:ascii="Times New Roman" w:hAnsi="Times New Roman" w:cs="Times New Roman"/>
        </w:rPr>
      </w:pPr>
    </w:p>
    <w:p w14:paraId="783ABF04" w14:textId="77777777" w:rsidR="00080E77" w:rsidRDefault="00080E77" w:rsidP="00080E77">
      <w:pPr>
        <w:rPr>
          <w:sz w:val="32"/>
          <w:szCs w:val="32"/>
        </w:rPr>
      </w:pPr>
    </w:p>
    <w:sectPr w:rsidR="00080E7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2-16T00:50:00Z" w:initials="Office">
    <w:p w14:paraId="336D5B9D" w14:textId="64163B86" w:rsidR="004D651E" w:rsidRDefault="004D651E">
      <w:pPr>
        <w:pStyle w:val="a7"/>
      </w:pPr>
      <w:r>
        <w:rPr>
          <w:rStyle w:val="a6"/>
        </w:rPr>
        <w:annotationRef/>
      </w:r>
      <w:r>
        <w:t xml:space="preserve">All the font should be </w:t>
      </w:r>
      <w:r w:rsidRPr="004D651E">
        <w:rPr>
          <w:rFonts w:ascii="Times New Roman" w:hAnsi="Times New Roman" w:cs="Times New Roman"/>
        </w:rPr>
        <w:t>“</w:t>
      </w:r>
      <w:r w:rsidRPr="0085392D">
        <w:rPr>
          <w:rFonts w:ascii="Times New Roman" w:hAnsi="Times New Roman" w:cs="Times New Roman"/>
          <w:color w:val="FF0000"/>
          <w:sz w:val="30"/>
          <w:szCs w:val="30"/>
        </w:rPr>
        <w:t>Times New Roman</w:t>
      </w:r>
      <w:r>
        <w:rPr>
          <w:rFonts w:ascii="Times New Roman" w:hAnsi="Times New Roman" w:cs="Times New Roman"/>
          <w:sz w:val="30"/>
          <w:szCs w:val="30"/>
        </w:rPr>
        <w:t>”</w:t>
      </w:r>
    </w:p>
  </w:comment>
  <w:comment w:id="4" w:author="Microsoft Office User" w:date="2017-02-15T00:11:00Z" w:initials="Office">
    <w:p w14:paraId="397C8FF4" w14:textId="2155761E" w:rsidR="00EF0E09" w:rsidRDefault="00EF0E09">
      <w:pPr>
        <w:pStyle w:val="a7"/>
        <w:rPr>
          <w:lang w:eastAsia="zh-CN"/>
        </w:rPr>
      </w:pPr>
      <w:r>
        <w:rPr>
          <w:rStyle w:val="a6"/>
        </w:rPr>
        <w:annotationRef/>
      </w:r>
      <w:r>
        <w:t>You’d</w:t>
      </w:r>
      <w:r w:rsidR="009C6E84">
        <w:t xml:space="preserve"> better give some examples that MEMS have applications, and provide the references.</w:t>
      </w:r>
    </w:p>
  </w:comment>
  <w:comment w:id="26" w:author="Microsoft Office User" w:date="2017-02-16T00:47:00Z" w:initials="Office">
    <w:p w14:paraId="1CC64140" w14:textId="35766128" w:rsidR="004D651E" w:rsidRDefault="004D651E">
      <w:pPr>
        <w:pStyle w:val="a7"/>
      </w:pPr>
      <w:r>
        <w:rPr>
          <w:rStyle w:val="a6"/>
        </w:rPr>
        <w:annotationRef/>
      </w:r>
      <w:r>
        <w:t>Add references here</w:t>
      </w:r>
    </w:p>
  </w:comment>
  <w:comment w:id="47" w:author="Microsoft Office User" w:date="2017-02-16T00:49:00Z" w:initials="Office">
    <w:p w14:paraId="4ABB9EA9" w14:textId="1AEDE4C0" w:rsidR="004D651E" w:rsidRDefault="004D651E">
      <w:pPr>
        <w:pStyle w:val="a7"/>
      </w:pPr>
      <w:r>
        <w:rPr>
          <w:rStyle w:val="a6"/>
        </w:rPr>
        <w:annotationRef/>
      </w:r>
      <w:r>
        <w:t>Before this, you need to use words to describe how the comb drive devices work.</w:t>
      </w:r>
    </w:p>
  </w:comment>
  <w:comment w:id="55" w:author="Microsoft Office User" w:date="2017-02-16T00:55:00Z" w:initials="Office">
    <w:p w14:paraId="42B9B962" w14:textId="77777777" w:rsidR="0085392D" w:rsidRDefault="0085392D">
      <w:pPr>
        <w:pStyle w:val="a7"/>
      </w:pPr>
      <w:r>
        <w:rPr>
          <w:rStyle w:val="a6"/>
        </w:rPr>
        <w:annotationRef/>
      </w:r>
      <w:r>
        <w:t>You can state like this “John et al design and fabricated the out of plane comb drives”</w:t>
      </w:r>
    </w:p>
    <w:p w14:paraId="2362387F" w14:textId="10076751" w:rsidR="0085392D" w:rsidRDefault="0085392D">
      <w:pPr>
        <w:pStyle w:val="a7"/>
      </w:pPr>
      <w:r>
        <w:t>The whole logic of this paragraph is experimental trials improves the performance of the comb drive quite a lot. But they are based on trial and error or simple calculation.</w:t>
      </w:r>
    </w:p>
  </w:comment>
  <w:comment w:id="56" w:author="Microsoft Office User" w:date="2017-02-16T00:58:00Z" w:initials="Office">
    <w:p w14:paraId="1E312220" w14:textId="77777777" w:rsidR="0085392D" w:rsidRDefault="0085392D">
      <w:pPr>
        <w:pStyle w:val="a7"/>
      </w:pPr>
      <w:r>
        <w:rPr>
          <w:rStyle w:val="a6"/>
        </w:rPr>
        <w:annotationRef/>
      </w:r>
      <w:r>
        <w:t>From here, you can state what previous modeling work are.</w:t>
      </w:r>
    </w:p>
    <w:p w14:paraId="07134427" w14:textId="71D3C3DC" w:rsidR="0085392D" w:rsidRDefault="0085392D">
      <w:pPr>
        <w:pStyle w:val="a7"/>
      </w:pPr>
      <w:r>
        <w:t>What are their remaining problems?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6D5B9D" w15:done="0"/>
  <w15:commentEx w15:paraId="397C8FF4" w15:done="0"/>
  <w15:commentEx w15:paraId="1CC64140" w15:done="0"/>
  <w15:commentEx w15:paraId="4ABB9EA9" w15:done="0"/>
  <w15:commentEx w15:paraId="2362387F" w15:done="0"/>
  <w15:commentEx w15:paraId="071344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5C6F0" w14:textId="77777777" w:rsidR="0070279B" w:rsidRDefault="0070279B" w:rsidP="0076042E">
      <w:r>
        <w:separator/>
      </w:r>
    </w:p>
  </w:endnote>
  <w:endnote w:type="continuationSeparator" w:id="0">
    <w:p w14:paraId="3DCDEE38" w14:textId="77777777" w:rsidR="0070279B" w:rsidRDefault="0070279B" w:rsidP="0076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740AB" w14:textId="77777777" w:rsidR="0070279B" w:rsidRDefault="0070279B" w:rsidP="0076042E">
      <w:r>
        <w:separator/>
      </w:r>
    </w:p>
  </w:footnote>
  <w:footnote w:type="continuationSeparator" w:id="0">
    <w:p w14:paraId="5B29FDF6" w14:textId="77777777" w:rsidR="0070279B" w:rsidRDefault="0070279B" w:rsidP="0076042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67"/>
    <w:rsid w:val="00001FBB"/>
    <w:rsid w:val="00012E08"/>
    <w:rsid w:val="000463C4"/>
    <w:rsid w:val="000779B5"/>
    <w:rsid w:val="00080E77"/>
    <w:rsid w:val="00082D01"/>
    <w:rsid w:val="000E12A1"/>
    <w:rsid w:val="00170FB4"/>
    <w:rsid w:val="00194BD1"/>
    <w:rsid w:val="001A1D71"/>
    <w:rsid w:val="001B280B"/>
    <w:rsid w:val="0021201A"/>
    <w:rsid w:val="00257A29"/>
    <w:rsid w:val="00270DB1"/>
    <w:rsid w:val="00272D23"/>
    <w:rsid w:val="002B03CF"/>
    <w:rsid w:val="00314EF1"/>
    <w:rsid w:val="003B1B59"/>
    <w:rsid w:val="00405AF7"/>
    <w:rsid w:val="004105A6"/>
    <w:rsid w:val="00437D8B"/>
    <w:rsid w:val="00471C80"/>
    <w:rsid w:val="00480D6A"/>
    <w:rsid w:val="00493FF6"/>
    <w:rsid w:val="004B324C"/>
    <w:rsid w:val="004D651E"/>
    <w:rsid w:val="004F258D"/>
    <w:rsid w:val="00512CCA"/>
    <w:rsid w:val="0052064B"/>
    <w:rsid w:val="00520F2D"/>
    <w:rsid w:val="00523642"/>
    <w:rsid w:val="00530B62"/>
    <w:rsid w:val="0055496C"/>
    <w:rsid w:val="00571766"/>
    <w:rsid w:val="00580F92"/>
    <w:rsid w:val="00593DB7"/>
    <w:rsid w:val="005A2957"/>
    <w:rsid w:val="00612662"/>
    <w:rsid w:val="006147D6"/>
    <w:rsid w:val="006216AE"/>
    <w:rsid w:val="0062776C"/>
    <w:rsid w:val="0064411B"/>
    <w:rsid w:val="00653B4A"/>
    <w:rsid w:val="00677112"/>
    <w:rsid w:val="00692246"/>
    <w:rsid w:val="00695F3B"/>
    <w:rsid w:val="006A0706"/>
    <w:rsid w:val="006A7781"/>
    <w:rsid w:val="0070279B"/>
    <w:rsid w:val="007162C5"/>
    <w:rsid w:val="00725E38"/>
    <w:rsid w:val="007460EC"/>
    <w:rsid w:val="00751550"/>
    <w:rsid w:val="00757DF0"/>
    <w:rsid w:val="0076042E"/>
    <w:rsid w:val="007704F5"/>
    <w:rsid w:val="007F155A"/>
    <w:rsid w:val="008117C4"/>
    <w:rsid w:val="00813F4F"/>
    <w:rsid w:val="0085392D"/>
    <w:rsid w:val="00875E0F"/>
    <w:rsid w:val="008830A1"/>
    <w:rsid w:val="008C0737"/>
    <w:rsid w:val="008C1093"/>
    <w:rsid w:val="009057AF"/>
    <w:rsid w:val="0091286C"/>
    <w:rsid w:val="0093498B"/>
    <w:rsid w:val="00946157"/>
    <w:rsid w:val="009549B9"/>
    <w:rsid w:val="0098099D"/>
    <w:rsid w:val="009B0058"/>
    <w:rsid w:val="009B08C6"/>
    <w:rsid w:val="009B148F"/>
    <w:rsid w:val="009B55C6"/>
    <w:rsid w:val="009C6E84"/>
    <w:rsid w:val="009C7179"/>
    <w:rsid w:val="00A7550C"/>
    <w:rsid w:val="00AE220B"/>
    <w:rsid w:val="00AE3F8A"/>
    <w:rsid w:val="00AF6774"/>
    <w:rsid w:val="00AF6DAC"/>
    <w:rsid w:val="00B10E9C"/>
    <w:rsid w:val="00B16F75"/>
    <w:rsid w:val="00B532BA"/>
    <w:rsid w:val="00B73208"/>
    <w:rsid w:val="00B8114A"/>
    <w:rsid w:val="00B90453"/>
    <w:rsid w:val="00BA3A49"/>
    <w:rsid w:val="00BA6004"/>
    <w:rsid w:val="00BE6634"/>
    <w:rsid w:val="00C121F3"/>
    <w:rsid w:val="00C62F67"/>
    <w:rsid w:val="00C67C21"/>
    <w:rsid w:val="00CE53A3"/>
    <w:rsid w:val="00CF480B"/>
    <w:rsid w:val="00D514E3"/>
    <w:rsid w:val="00D55205"/>
    <w:rsid w:val="00D76166"/>
    <w:rsid w:val="00D83ADC"/>
    <w:rsid w:val="00DA0A72"/>
    <w:rsid w:val="00DC4893"/>
    <w:rsid w:val="00DF5B15"/>
    <w:rsid w:val="00E04C55"/>
    <w:rsid w:val="00E11E54"/>
    <w:rsid w:val="00E85E41"/>
    <w:rsid w:val="00EB6AEA"/>
    <w:rsid w:val="00EB7007"/>
    <w:rsid w:val="00EC43C1"/>
    <w:rsid w:val="00EC693E"/>
    <w:rsid w:val="00EF0E09"/>
    <w:rsid w:val="00F11365"/>
    <w:rsid w:val="00F3331F"/>
    <w:rsid w:val="00F60544"/>
    <w:rsid w:val="00F67517"/>
    <w:rsid w:val="00FC6112"/>
    <w:rsid w:val="00FF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9A67"/>
  <w15:chartTrackingRefBased/>
  <w15:docId w15:val="{68AFB37F-D586-4043-9D53-1AD28B2A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E77"/>
    <w:pPr>
      <w:widowControl w:val="0"/>
      <w:jc w:val="both"/>
    </w:pPr>
  </w:style>
  <w:style w:type="paragraph" w:styleId="1">
    <w:name w:val="heading 1"/>
    <w:basedOn w:val="a"/>
    <w:next w:val="a"/>
    <w:link w:val="1Char"/>
    <w:uiPriority w:val="9"/>
    <w:qFormat/>
    <w:rsid w:val="00695F3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CE53A3"/>
  </w:style>
  <w:style w:type="character" w:customStyle="1" w:styleId="1Char">
    <w:name w:val="标题 1 Char"/>
    <w:basedOn w:val="a0"/>
    <w:link w:val="1"/>
    <w:uiPriority w:val="9"/>
    <w:rsid w:val="00695F3B"/>
    <w:rPr>
      <w:rFonts w:asciiTheme="majorHAnsi" w:eastAsiaTheme="majorEastAsia" w:hAnsiTheme="majorHAnsi" w:cstheme="majorBidi"/>
      <w:color w:val="2E74B5" w:themeColor="accent1" w:themeShade="BF"/>
      <w:kern w:val="0"/>
      <w:sz w:val="32"/>
      <w:szCs w:val="32"/>
    </w:rPr>
  </w:style>
  <w:style w:type="character" w:customStyle="1" w:styleId="apple-converted-space">
    <w:name w:val="apple-converted-space"/>
    <w:basedOn w:val="a0"/>
    <w:rsid w:val="00695F3B"/>
  </w:style>
  <w:style w:type="paragraph" w:styleId="a4">
    <w:name w:val="header"/>
    <w:basedOn w:val="a"/>
    <w:link w:val="Char"/>
    <w:uiPriority w:val="99"/>
    <w:unhideWhenUsed/>
    <w:rsid w:val="00760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042E"/>
    <w:rPr>
      <w:sz w:val="18"/>
      <w:szCs w:val="18"/>
    </w:rPr>
  </w:style>
  <w:style w:type="paragraph" w:styleId="a5">
    <w:name w:val="footer"/>
    <w:basedOn w:val="a"/>
    <w:link w:val="Char0"/>
    <w:uiPriority w:val="99"/>
    <w:unhideWhenUsed/>
    <w:rsid w:val="0076042E"/>
    <w:pPr>
      <w:tabs>
        <w:tab w:val="center" w:pos="4153"/>
        <w:tab w:val="right" w:pos="8306"/>
      </w:tabs>
      <w:snapToGrid w:val="0"/>
      <w:jc w:val="left"/>
    </w:pPr>
    <w:rPr>
      <w:sz w:val="18"/>
      <w:szCs w:val="18"/>
    </w:rPr>
  </w:style>
  <w:style w:type="character" w:customStyle="1" w:styleId="Char0">
    <w:name w:val="页脚 Char"/>
    <w:basedOn w:val="a0"/>
    <w:link w:val="a5"/>
    <w:uiPriority w:val="99"/>
    <w:rsid w:val="0076042E"/>
    <w:rPr>
      <w:sz w:val="18"/>
      <w:szCs w:val="18"/>
    </w:rPr>
  </w:style>
  <w:style w:type="character" w:styleId="a6">
    <w:name w:val="annotation reference"/>
    <w:basedOn w:val="a0"/>
    <w:uiPriority w:val="99"/>
    <w:semiHidden/>
    <w:unhideWhenUsed/>
    <w:rsid w:val="00B8114A"/>
    <w:rPr>
      <w:sz w:val="18"/>
      <w:szCs w:val="18"/>
    </w:rPr>
  </w:style>
  <w:style w:type="paragraph" w:styleId="a7">
    <w:name w:val="annotation text"/>
    <w:basedOn w:val="a"/>
    <w:link w:val="Char1"/>
    <w:uiPriority w:val="99"/>
    <w:semiHidden/>
    <w:unhideWhenUsed/>
    <w:rsid w:val="00B8114A"/>
    <w:pPr>
      <w:widowControl/>
      <w:jc w:val="left"/>
    </w:pPr>
    <w:rPr>
      <w:rFonts w:eastAsia="宋体"/>
      <w:kern w:val="0"/>
      <w:sz w:val="24"/>
      <w:szCs w:val="24"/>
      <w:lang w:eastAsia="en-US"/>
    </w:rPr>
  </w:style>
  <w:style w:type="character" w:customStyle="1" w:styleId="Char1">
    <w:name w:val="批注文字 Char"/>
    <w:basedOn w:val="a0"/>
    <w:link w:val="a7"/>
    <w:uiPriority w:val="99"/>
    <w:semiHidden/>
    <w:rsid w:val="00B8114A"/>
    <w:rPr>
      <w:rFonts w:eastAsia="宋体"/>
      <w:kern w:val="0"/>
      <w:sz w:val="24"/>
      <w:szCs w:val="24"/>
      <w:lang w:eastAsia="en-US"/>
    </w:rPr>
  </w:style>
  <w:style w:type="paragraph" w:styleId="a8">
    <w:name w:val="Balloon Text"/>
    <w:basedOn w:val="a"/>
    <w:link w:val="Char2"/>
    <w:uiPriority w:val="99"/>
    <w:semiHidden/>
    <w:unhideWhenUsed/>
    <w:rsid w:val="00B8114A"/>
    <w:rPr>
      <w:sz w:val="18"/>
      <w:szCs w:val="18"/>
    </w:rPr>
  </w:style>
  <w:style w:type="character" w:customStyle="1" w:styleId="Char2">
    <w:name w:val="批注框文本 Char"/>
    <w:basedOn w:val="a0"/>
    <w:link w:val="a8"/>
    <w:uiPriority w:val="99"/>
    <w:semiHidden/>
    <w:rsid w:val="00B8114A"/>
    <w:rPr>
      <w:sz w:val="18"/>
      <w:szCs w:val="18"/>
    </w:rPr>
  </w:style>
  <w:style w:type="paragraph" w:styleId="a9">
    <w:name w:val="annotation subject"/>
    <w:basedOn w:val="a7"/>
    <w:next w:val="a7"/>
    <w:link w:val="Char3"/>
    <w:uiPriority w:val="99"/>
    <w:semiHidden/>
    <w:unhideWhenUsed/>
    <w:rsid w:val="00EF0E09"/>
    <w:pPr>
      <w:widowControl w:val="0"/>
      <w:jc w:val="both"/>
    </w:pPr>
    <w:rPr>
      <w:rFonts w:eastAsiaTheme="minorEastAsia"/>
      <w:b/>
      <w:bCs/>
      <w:kern w:val="2"/>
      <w:sz w:val="20"/>
      <w:szCs w:val="20"/>
      <w:lang w:eastAsia="zh-CN"/>
    </w:rPr>
  </w:style>
  <w:style w:type="character" w:customStyle="1" w:styleId="Char3">
    <w:name w:val="批注主题 Char"/>
    <w:basedOn w:val="Char1"/>
    <w:link w:val="a9"/>
    <w:uiPriority w:val="99"/>
    <w:semiHidden/>
    <w:rsid w:val="00EF0E09"/>
    <w:rPr>
      <w:rFonts w:eastAsia="宋体"/>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074">
      <w:bodyDiv w:val="1"/>
      <w:marLeft w:val="0"/>
      <w:marRight w:val="0"/>
      <w:marTop w:val="0"/>
      <w:marBottom w:val="0"/>
      <w:divBdr>
        <w:top w:val="none" w:sz="0" w:space="0" w:color="auto"/>
        <w:left w:val="none" w:sz="0" w:space="0" w:color="auto"/>
        <w:bottom w:val="none" w:sz="0" w:space="0" w:color="auto"/>
        <w:right w:val="none" w:sz="0" w:space="0" w:color="auto"/>
      </w:divBdr>
    </w:div>
    <w:div w:id="247425777">
      <w:bodyDiv w:val="1"/>
      <w:marLeft w:val="0"/>
      <w:marRight w:val="0"/>
      <w:marTop w:val="0"/>
      <w:marBottom w:val="0"/>
      <w:divBdr>
        <w:top w:val="none" w:sz="0" w:space="0" w:color="auto"/>
        <w:left w:val="none" w:sz="0" w:space="0" w:color="auto"/>
        <w:bottom w:val="none" w:sz="0" w:space="0" w:color="auto"/>
        <w:right w:val="none" w:sz="0" w:space="0" w:color="auto"/>
      </w:divBdr>
    </w:div>
    <w:div w:id="524251082">
      <w:bodyDiv w:val="1"/>
      <w:marLeft w:val="0"/>
      <w:marRight w:val="0"/>
      <w:marTop w:val="0"/>
      <w:marBottom w:val="0"/>
      <w:divBdr>
        <w:top w:val="none" w:sz="0" w:space="0" w:color="auto"/>
        <w:left w:val="none" w:sz="0" w:space="0" w:color="auto"/>
        <w:bottom w:val="none" w:sz="0" w:space="0" w:color="auto"/>
        <w:right w:val="none" w:sz="0" w:space="0" w:color="auto"/>
      </w:divBdr>
    </w:div>
    <w:div w:id="565914320">
      <w:bodyDiv w:val="1"/>
      <w:marLeft w:val="0"/>
      <w:marRight w:val="0"/>
      <w:marTop w:val="0"/>
      <w:marBottom w:val="0"/>
      <w:divBdr>
        <w:top w:val="none" w:sz="0" w:space="0" w:color="auto"/>
        <w:left w:val="none" w:sz="0" w:space="0" w:color="auto"/>
        <w:bottom w:val="none" w:sz="0" w:space="0" w:color="auto"/>
        <w:right w:val="none" w:sz="0" w:space="0" w:color="auto"/>
      </w:divBdr>
    </w:div>
    <w:div w:id="604463946">
      <w:bodyDiv w:val="1"/>
      <w:marLeft w:val="0"/>
      <w:marRight w:val="0"/>
      <w:marTop w:val="0"/>
      <w:marBottom w:val="0"/>
      <w:divBdr>
        <w:top w:val="none" w:sz="0" w:space="0" w:color="auto"/>
        <w:left w:val="none" w:sz="0" w:space="0" w:color="auto"/>
        <w:bottom w:val="none" w:sz="0" w:space="0" w:color="auto"/>
        <w:right w:val="none" w:sz="0" w:space="0" w:color="auto"/>
      </w:divBdr>
    </w:div>
    <w:div w:id="721832680">
      <w:bodyDiv w:val="1"/>
      <w:marLeft w:val="0"/>
      <w:marRight w:val="0"/>
      <w:marTop w:val="0"/>
      <w:marBottom w:val="0"/>
      <w:divBdr>
        <w:top w:val="none" w:sz="0" w:space="0" w:color="auto"/>
        <w:left w:val="none" w:sz="0" w:space="0" w:color="auto"/>
        <w:bottom w:val="none" w:sz="0" w:space="0" w:color="auto"/>
        <w:right w:val="none" w:sz="0" w:space="0" w:color="auto"/>
      </w:divBdr>
    </w:div>
    <w:div w:id="819080265">
      <w:bodyDiv w:val="1"/>
      <w:marLeft w:val="0"/>
      <w:marRight w:val="0"/>
      <w:marTop w:val="0"/>
      <w:marBottom w:val="0"/>
      <w:divBdr>
        <w:top w:val="none" w:sz="0" w:space="0" w:color="auto"/>
        <w:left w:val="none" w:sz="0" w:space="0" w:color="auto"/>
        <w:bottom w:val="none" w:sz="0" w:space="0" w:color="auto"/>
        <w:right w:val="none" w:sz="0" w:space="0" w:color="auto"/>
      </w:divBdr>
    </w:div>
    <w:div w:id="880283794">
      <w:bodyDiv w:val="1"/>
      <w:marLeft w:val="0"/>
      <w:marRight w:val="0"/>
      <w:marTop w:val="0"/>
      <w:marBottom w:val="0"/>
      <w:divBdr>
        <w:top w:val="none" w:sz="0" w:space="0" w:color="auto"/>
        <w:left w:val="none" w:sz="0" w:space="0" w:color="auto"/>
        <w:bottom w:val="none" w:sz="0" w:space="0" w:color="auto"/>
        <w:right w:val="none" w:sz="0" w:space="0" w:color="auto"/>
      </w:divBdr>
    </w:div>
    <w:div w:id="882987856">
      <w:bodyDiv w:val="1"/>
      <w:marLeft w:val="0"/>
      <w:marRight w:val="0"/>
      <w:marTop w:val="0"/>
      <w:marBottom w:val="0"/>
      <w:divBdr>
        <w:top w:val="none" w:sz="0" w:space="0" w:color="auto"/>
        <w:left w:val="none" w:sz="0" w:space="0" w:color="auto"/>
        <w:bottom w:val="none" w:sz="0" w:space="0" w:color="auto"/>
        <w:right w:val="none" w:sz="0" w:space="0" w:color="auto"/>
      </w:divBdr>
    </w:div>
    <w:div w:id="904294246">
      <w:bodyDiv w:val="1"/>
      <w:marLeft w:val="0"/>
      <w:marRight w:val="0"/>
      <w:marTop w:val="0"/>
      <w:marBottom w:val="0"/>
      <w:divBdr>
        <w:top w:val="none" w:sz="0" w:space="0" w:color="auto"/>
        <w:left w:val="none" w:sz="0" w:space="0" w:color="auto"/>
        <w:bottom w:val="none" w:sz="0" w:space="0" w:color="auto"/>
        <w:right w:val="none" w:sz="0" w:space="0" w:color="auto"/>
      </w:divBdr>
    </w:div>
    <w:div w:id="908223430">
      <w:bodyDiv w:val="1"/>
      <w:marLeft w:val="0"/>
      <w:marRight w:val="0"/>
      <w:marTop w:val="0"/>
      <w:marBottom w:val="0"/>
      <w:divBdr>
        <w:top w:val="none" w:sz="0" w:space="0" w:color="auto"/>
        <w:left w:val="none" w:sz="0" w:space="0" w:color="auto"/>
        <w:bottom w:val="none" w:sz="0" w:space="0" w:color="auto"/>
        <w:right w:val="none" w:sz="0" w:space="0" w:color="auto"/>
      </w:divBdr>
    </w:div>
    <w:div w:id="919217801">
      <w:bodyDiv w:val="1"/>
      <w:marLeft w:val="0"/>
      <w:marRight w:val="0"/>
      <w:marTop w:val="0"/>
      <w:marBottom w:val="0"/>
      <w:divBdr>
        <w:top w:val="none" w:sz="0" w:space="0" w:color="auto"/>
        <w:left w:val="none" w:sz="0" w:space="0" w:color="auto"/>
        <w:bottom w:val="none" w:sz="0" w:space="0" w:color="auto"/>
        <w:right w:val="none" w:sz="0" w:space="0" w:color="auto"/>
      </w:divBdr>
    </w:div>
    <w:div w:id="1020351033">
      <w:bodyDiv w:val="1"/>
      <w:marLeft w:val="0"/>
      <w:marRight w:val="0"/>
      <w:marTop w:val="0"/>
      <w:marBottom w:val="0"/>
      <w:divBdr>
        <w:top w:val="none" w:sz="0" w:space="0" w:color="auto"/>
        <w:left w:val="none" w:sz="0" w:space="0" w:color="auto"/>
        <w:bottom w:val="none" w:sz="0" w:space="0" w:color="auto"/>
        <w:right w:val="none" w:sz="0" w:space="0" w:color="auto"/>
      </w:divBdr>
    </w:div>
    <w:div w:id="1244872218">
      <w:bodyDiv w:val="1"/>
      <w:marLeft w:val="0"/>
      <w:marRight w:val="0"/>
      <w:marTop w:val="0"/>
      <w:marBottom w:val="0"/>
      <w:divBdr>
        <w:top w:val="none" w:sz="0" w:space="0" w:color="auto"/>
        <w:left w:val="none" w:sz="0" w:space="0" w:color="auto"/>
        <w:bottom w:val="none" w:sz="0" w:space="0" w:color="auto"/>
        <w:right w:val="none" w:sz="0" w:space="0" w:color="auto"/>
      </w:divBdr>
    </w:div>
    <w:div w:id="1275090077">
      <w:bodyDiv w:val="1"/>
      <w:marLeft w:val="0"/>
      <w:marRight w:val="0"/>
      <w:marTop w:val="0"/>
      <w:marBottom w:val="0"/>
      <w:divBdr>
        <w:top w:val="none" w:sz="0" w:space="0" w:color="auto"/>
        <w:left w:val="none" w:sz="0" w:space="0" w:color="auto"/>
        <w:bottom w:val="none" w:sz="0" w:space="0" w:color="auto"/>
        <w:right w:val="none" w:sz="0" w:space="0" w:color="auto"/>
      </w:divBdr>
    </w:div>
    <w:div w:id="1414820252">
      <w:bodyDiv w:val="1"/>
      <w:marLeft w:val="0"/>
      <w:marRight w:val="0"/>
      <w:marTop w:val="0"/>
      <w:marBottom w:val="0"/>
      <w:divBdr>
        <w:top w:val="none" w:sz="0" w:space="0" w:color="auto"/>
        <w:left w:val="none" w:sz="0" w:space="0" w:color="auto"/>
        <w:bottom w:val="none" w:sz="0" w:space="0" w:color="auto"/>
        <w:right w:val="none" w:sz="0" w:space="0" w:color="auto"/>
      </w:divBdr>
    </w:div>
    <w:div w:id="1534462909">
      <w:bodyDiv w:val="1"/>
      <w:marLeft w:val="0"/>
      <w:marRight w:val="0"/>
      <w:marTop w:val="0"/>
      <w:marBottom w:val="0"/>
      <w:divBdr>
        <w:top w:val="none" w:sz="0" w:space="0" w:color="auto"/>
        <w:left w:val="none" w:sz="0" w:space="0" w:color="auto"/>
        <w:bottom w:val="none" w:sz="0" w:space="0" w:color="auto"/>
        <w:right w:val="none" w:sz="0" w:space="0" w:color="auto"/>
      </w:divBdr>
    </w:div>
    <w:div w:id="1551458737">
      <w:bodyDiv w:val="1"/>
      <w:marLeft w:val="0"/>
      <w:marRight w:val="0"/>
      <w:marTop w:val="0"/>
      <w:marBottom w:val="0"/>
      <w:divBdr>
        <w:top w:val="none" w:sz="0" w:space="0" w:color="auto"/>
        <w:left w:val="none" w:sz="0" w:space="0" w:color="auto"/>
        <w:bottom w:val="none" w:sz="0" w:space="0" w:color="auto"/>
        <w:right w:val="none" w:sz="0" w:space="0" w:color="auto"/>
      </w:divBdr>
    </w:div>
    <w:div w:id="1623030741">
      <w:bodyDiv w:val="1"/>
      <w:marLeft w:val="0"/>
      <w:marRight w:val="0"/>
      <w:marTop w:val="0"/>
      <w:marBottom w:val="0"/>
      <w:divBdr>
        <w:top w:val="none" w:sz="0" w:space="0" w:color="auto"/>
        <w:left w:val="none" w:sz="0" w:space="0" w:color="auto"/>
        <w:bottom w:val="none" w:sz="0" w:space="0" w:color="auto"/>
        <w:right w:val="none" w:sz="0" w:space="0" w:color="auto"/>
      </w:divBdr>
    </w:div>
    <w:div w:id="1635869630">
      <w:bodyDiv w:val="1"/>
      <w:marLeft w:val="0"/>
      <w:marRight w:val="0"/>
      <w:marTop w:val="0"/>
      <w:marBottom w:val="0"/>
      <w:divBdr>
        <w:top w:val="none" w:sz="0" w:space="0" w:color="auto"/>
        <w:left w:val="none" w:sz="0" w:space="0" w:color="auto"/>
        <w:bottom w:val="none" w:sz="0" w:space="0" w:color="auto"/>
        <w:right w:val="none" w:sz="0" w:space="0" w:color="auto"/>
      </w:divBdr>
    </w:div>
    <w:div w:id="1644702096">
      <w:bodyDiv w:val="1"/>
      <w:marLeft w:val="0"/>
      <w:marRight w:val="0"/>
      <w:marTop w:val="0"/>
      <w:marBottom w:val="0"/>
      <w:divBdr>
        <w:top w:val="none" w:sz="0" w:space="0" w:color="auto"/>
        <w:left w:val="none" w:sz="0" w:space="0" w:color="auto"/>
        <w:bottom w:val="none" w:sz="0" w:space="0" w:color="auto"/>
        <w:right w:val="none" w:sz="0" w:space="0" w:color="auto"/>
      </w:divBdr>
    </w:div>
    <w:div w:id="1675179709">
      <w:bodyDiv w:val="1"/>
      <w:marLeft w:val="0"/>
      <w:marRight w:val="0"/>
      <w:marTop w:val="0"/>
      <w:marBottom w:val="0"/>
      <w:divBdr>
        <w:top w:val="none" w:sz="0" w:space="0" w:color="auto"/>
        <w:left w:val="none" w:sz="0" w:space="0" w:color="auto"/>
        <w:bottom w:val="none" w:sz="0" w:space="0" w:color="auto"/>
        <w:right w:val="none" w:sz="0" w:space="0" w:color="auto"/>
      </w:divBdr>
    </w:div>
    <w:div w:id="1817801128">
      <w:bodyDiv w:val="1"/>
      <w:marLeft w:val="0"/>
      <w:marRight w:val="0"/>
      <w:marTop w:val="0"/>
      <w:marBottom w:val="0"/>
      <w:divBdr>
        <w:top w:val="none" w:sz="0" w:space="0" w:color="auto"/>
        <w:left w:val="none" w:sz="0" w:space="0" w:color="auto"/>
        <w:bottom w:val="none" w:sz="0" w:space="0" w:color="auto"/>
        <w:right w:val="none" w:sz="0" w:space="0" w:color="auto"/>
      </w:divBdr>
    </w:div>
    <w:div w:id="1869444920">
      <w:bodyDiv w:val="1"/>
      <w:marLeft w:val="0"/>
      <w:marRight w:val="0"/>
      <w:marTop w:val="0"/>
      <w:marBottom w:val="0"/>
      <w:divBdr>
        <w:top w:val="none" w:sz="0" w:space="0" w:color="auto"/>
        <w:left w:val="none" w:sz="0" w:space="0" w:color="auto"/>
        <w:bottom w:val="none" w:sz="0" w:space="0" w:color="auto"/>
        <w:right w:val="none" w:sz="0" w:space="0" w:color="auto"/>
      </w:divBdr>
    </w:div>
    <w:div w:id="1881089368">
      <w:bodyDiv w:val="1"/>
      <w:marLeft w:val="0"/>
      <w:marRight w:val="0"/>
      <w:marTop w:val="0"/>
      <w:marBottom w:val="0"/>
      <w:divBdr>
        <w:top w:val="none" w:sz="0" w:space="0" w:color="auto"/>
        <w:left w:val="none" w:sz="0" w:space="0" w:color="auto"/>
        <w:bottom w:val="none" w:sz="0" w:space="0" w:color="auto"/>
        <w:right w:val="none" w:sz="0" w:space="0" w:color="auto"/>
      </w:divBdr>
    </w:div>
    <w:div w:id="1941253278">
      <w:bodyDiv w:val="1"/>
      <w:marLeft w:val="0"/>
      <w:marRight w:val="0"/>
      <w:marTop w:val="0"/>
      <w:marBottom w:val="0"/>
      <w:divBdr>
        <w:top w:val="none" w:sz="0" w:space="0" w:color="auto"/>
        <w:left w:val="none" w:sz="0" w:space="0" w:color="auto"/>
        <w:bottom w:val="none" w:sz="0" w:space="0" w:color="auto"/>
        <w:right w:val="none" w:sz="0" w:space="0" w:color="auto"/>
      </w:divBdr>
      <w:divsChild>
        <w:div w:id="1745255946">
          <w:marLeft w:val="0"/>
          <w:marRight w:val="0"/>
          <w:marTop w:val="0"/>
          <w:marBottom w:val="0"/>
          <w:divBdr>
            <w:top w:val="none" w:sz="0" w:space="0" w:color="auto"/>
            <w:left w:val="none" w:sz="0" w:space="0" w:color="auto"/>
            <w:bottom w:val="none" w:sz="0" w:space="0" w:color="auto"/>
            <w:right w:val="none" w:sz="0" w:space="0" w:color="auto"/>
          </w:divBdr>
          <w:divsChild>
            <w:div w:id="2503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19598">
      <w:bodyDiv w:val="1"/>
      <w:marLeft w:val="0"/>
      <w:marRight w:val="0"/>
      <w:marTop w:val="0"/>
      <w:marBottom w:val="0"/>
      <w:divBdr>
        <w:top w:val="none" w:sz="0" w:space="0" w:color="auto"/>
        <w:left w:val="none" w:sz="0" w:space="0" w:color="auto"/>
        <w:bottom w:val="none" w:sz="0" w:space="0" w:color="auto"/>
        <w:right w:val="none" w:sz="0" w:space="0" w:color="auto"/>
      </w:divBdr>
    </w:div>
    <w:div w:id="2065399159">
      <w:bodyDiv w:val="1"/>
      <w:marLeft w:val="0"/>
      <w:marRight w:val="0"/>
      <w:marTop w:val="0"/>
      <w:marBottom w:val="0"/>
      <w:divBdr>
        <w:top w:val="none" w:sz="0" w:space="0" w:color="auto"/>
        <w:left w:val="none" w:sz="0" w:space="0" w:color="auto"/>
        <w:bottom w:val="none" w:sz="0" w:space="0" w:color="auto"/>
        <w:right w:val="none" w:sz="0" w:space="0" w:color="auto"/>
      </w:divBdr>
    </w:div>
    <w:div w:id="2099516295">
      <w:bodyDiv w:val="1"/>
      <w:marLeft w:val="0"/>
      <w:marRight w:val="0"/>
      <w:marTop w:val="0"/>
      <w:marBottom w:val="0"/>
      <w:divBdr>
        <w:top w:val="none" w:sz="0" w:space="0" w:color="auto"/>
        <w:left w:val="none" w:sz="0" w:space="0" w:color="auto"/>
        <w:bottom w:val="none" w:sz="0" w:space="0" w:color="auto"/>
        <w:right w:val="none" w:sz="0" w:space="0" w:color="auto"/>
      </w:divBdr>
    </w:div>
    <w:div w:id="21058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Xie02</b:Tag>
    <b:SourceType>ArticleInAPeriodical</b:SourceType>
    <b:Guid>{E4F24831-CF86-4615-A668-B194B0014272}</b:Guid>
    <b:Author>
      <b:Author>
        <b:NameList>
          <b:Person>
            <b:Last>Xie</b:Last>
            <b:First>Huikai</b:First>
          </b:Person>
        </b:NameList>
      </b:Author>
    </b:Author>
    <b:Title>Vertical comb-finger capacitive actuation and sensing for CMOS-MEMS</b:Title>
    <b:PeriodicalTitle>Sensors and Actuators, A: Physical</b:PeriodicalTitle>
    <b:Year>2002</b:Year>
    <b:Pages>212-221</b:Pages>
    <b:RefOrder>1</b:RefOrder>
  </b:Source>
  <b:Source>
    <b:Tag>Acc</b:Tag>
    <b:SourceType>ArticleInAPeriodical</b:SourceType>
    <b:Guid>{C94CB329-C643-442C-BE38-4E0BDDC7F92A}</b:Guid>
    <b:Author>
      <b:Author>
        <b:NameList>
          <b:Person>
            <b:Last>Accelerometer Product Family</b:Last>
            <b:First>Analog</b:First>
            <b:Middle>Devices Inc., Norwood, MA 02062, http://www.ana-log.com/imems</b:Middle>
          </b:Person>
        </b:NameList>
      </b:Author>
    </b:Author>
    <b:RefOrder>2</b:RefOrder>
  </b:Source>
  <b:Source>
    <b:Tag>Gre</b:Tag>
    <b:SourceType>ArticleInAPeriodical</b:SourceType>
    <b:Guid>{0EDFC75C-201E-4858-8730-3851AD4510E3}</b:Guid>
    <b:Author>
      <b:Author>
        <b:NameList>
          <b:Person>
            <b:Last>Greiff</b:Last>
            <b:First>P.,</b:First>
            <b:Middle>et al. "Silicon monolithic micromechanical gyroscope." Solid-State Sensors and Actuators, 1991. Digest of Technical Papers, TRANSDUCERS'91., 1991 International Conference on. IEEE, 1991.</b:Middle>
          </b:Person>
        </b:NameList>
      </b:Author>
    </b:Author>
    <b:RefOrder>3</b:RefOrder>
  </b:Source>
  <b:Source>
    <b:Tag>Cla</b:Tag>
    <b:SourceType>ArticleInAPeriodical</b:SourceType>
    <b:Guid>{0E5B8AE8-1141-4E2A-8CDD-155A39992D20}</b:Guid>
    <b:Author>
      <b:Author>
        <b:NameList>
          <b:Person>
            <b:Last>Clark</b:Last>
            <b:First>William</b:First>
            <b:Middle>A., Roger T. Howe, and Roberto Horowitz. "Surface micromachined Z-axis vibratory rate gyroscope." Tech. Dig. Solid-State Sensor and Actuator Workshop. 1996.</b:Middle>
          </b:Person>
        </b:NameList>
      </b:Author>
    </b:Author>
    <b:RefOrder>4</b:RefOrder>
  </b:Source>
</b:Sources>
</file>

<file path=customXml/itemProps1.xml><?xml version="1.0" encoding="utf-8"?>
<ds:datastoreItem xmlns:ds="http://schemas.openxmlformats.org/officeDocument/2006/customXml" ds:itemID="{61D8E07D-7796-490D-ADB4-A6E5E701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徐荣华</dc:creator>
  <cp:keywords/>
  <dc:description/>
  <cp:lastModifiedBy>徐荣华</cp:lastModifiedBy>
  <cp:revision>102</cp:revision>
  <dcterms:created xsi:type="dcterms:W3CDTF">2017-02-12T12:01:00Z</dcterms:created>
  <dcterms:modified xsi:type="dcterms:W3CDTF">2017-03-12T09:40:00Z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_Bookmark_Nlm83luWkJ_1">
    <vt:lpwstr>ADDIN CSL_CITATION { "citationItems" : [ { "id" : "ITEM-1", "itemData" : { "DOI" : "10.1016/S0924-4247(01)00740-3", "ISBN" : "0924-4247", "ISSN" : "09244247", "abstract" : "A new method for out-of-plane (vertical) electrostatic actuation and capacitive di</vt:lpwstr>
  </property>
  <property fmtid="{D5CDD505-2E9C-101B-9397-08002B2CF9AE}" pid="26" name="Mendeley_Bookmark_Nlm83luWkJ_2">
    <vt:lpwstr>splacement-sensing that utilizes sidewall capacitance change of multiconductor comb fingers is analyzed and experimentally verified. Combining the inherited in-plane (lateral) actuation and sensing capacities of comb fingers, three-dimensional actuation/s</vt:lpwstr>
  </property>
  <property fmtid="{D5CDD505-2E9C-101B-9397-08002B2CF9AE}" pid="27" name="Mendeley_Bookmark_Nlm83luWkJ_3">
    <vt:lpwstr>ensing can be realized. A maskless post-CMOS micromachining process is employed and the fabrication is compatible with standard CMOS processes. Applications include an three-axis microstage, a z-axis accelerometer and a lateral-axis gyroscope that use the</vt:lpwstr>
  </property>
  <property fmtid="{D5CDD505-2E9C-101B-9397-08002B2CF9AE}" pid="28" name="Mendeley_Bookmark_Nlm83luWkJ_4">
    <vt:lpwstr> proposed vertical comb-finger actuation/sensing method. The measured maximum vertical displacement of the microstage is 3.5 ??m with a resonant frequency of 6.17 kHz. Measured sensitivity of the z-axis accelerometer is 0.5 mV/g with less than -40 dB cros</vt:lpwstr>
  </property>
  <property fmtid="{D5CDD505-2E9C-101B-9397-08002B2CF9AE}" pid="29" name="Mendeley_Bookmark_Nlm83luWkJ_5">
    <vt:lpwstr>s-axis sensitivity, noise floor 6 mg/ ???Hz, and linear range from -27 to 27 g. The lateral-axis gyroscope design uses integrated comb drives for out-of-plane actuation, and is motivated by the desire to integrate three-axis gyroscopes on a single chip. T</vt:lpwstr>
  </property>
  <property fmtid="{D5CDD505-2E9C-101B-9397-08002B2CF9AE}" pid="30" name="Mendeley_Bookmark_Nlm83luWkJ_6">
    <vt:lpwstr>he packaged gyroscope operates at atmospheric pressure with a sensitivity of 0.12 mV/??/s and the resonant frequency of the drive mode is thermomechanically tuned between 4.2-5.1 kHz. Resonant frequency matching between the drive and sense modes is realiz</vt:lpwstr>
  </property>
  <property fmtid="{D5CDD505-2E9C-101B-9397-08002B2CF9AE}" pid="31" name="Mendeley_Bookmark_Nlm83luWkJ_7">
    <vt:lpwstr>ed by integrating a polysilicon heater inside the spring beams.", "author" : [ { "dropping-particle" : "", "family" : "Xie", "given" : "Huikai", "non-dropping-particle" : "", "parse-names" : false, "suffix" : "" }, { "dropping-particle" : "", "family" : "</vt:lpwstr>
  </property>
  <property fmtid="{D5CDD505-2E9C-101B-9397-08002B2CF9AE}" pid="32" name="Mendeley_Bookmark_Nlm83luWkJ_8">
    <vt:lpwstr>Fedder", "given" : "Gary K.", "non-dropping-particle" : "", "parse-names" : false, "suffix" : "" } ], "container-title" : "Sensors and Actuators, A: Physical", "id" : "ITEM-1", "issue" : "2-3", "issued" : { "date-parts" : [ [ "2002" ] ] }, "page" : "212-2</vt:lpwstr>
  </property>
  <property fmtid="{D5CDD505-2E9C-101B-9397-08002B2CF9AE}" pid="33" name="Mendeley_Bookmark_Nlm83luWkJ_9">
    <vt:lpwstr>21", "title" : "Vertical comb-finger capacitive actuation and sensing for CMOS-MEMS", "type" : "article-journal", "volume" : "95" }, "uris" : [ "http://www.mendeley.com/documents/?uuid=1a3f107a-b681-4730-90d3-90711dd471c5" ] } ], "mendeley" : { "formatted</vt:lpwstr>
  </property>
  <property fmtid="{D5CDD505-2E9C-101B-9397-08002B2CF9AE}" pid="34" name="Mendeley_Bookmark_Nlm83luWkJ_10">
    <vt:lpwstr>Citation" : "[1]", "manualFormatting" : "[3]", "plainTextFormattedCitation" : "[1]", "previouslyFormattedCitation" : "[1]" }, "properties" : { "noteIndex" : 0 }, "schema" : "https://github.com/citation-style-language/schema/raw/master/csl-citation.json" }</vt:lpwstr>
  </property>
</Properties>
</file>