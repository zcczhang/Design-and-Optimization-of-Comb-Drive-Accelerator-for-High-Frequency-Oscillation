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3C8FB" w14:textId="08326E5D" w:rsidR="00DA151D" w:rsidRPr="00060628" w:rsidRDefault="00237C8F" w:rsidP="00060628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060628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060D8918" wp14:editId="20E17ECC">
            <wp:extent cx="5727700" cy="429895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C921" w14:textId="66AA06D3" w:rsidR="00E91999" w:rsidRDefault="00F125C8" w:rsidP="00F125C8">
      <w:pPr>
        <w:spacing w:line="480" w:lineRule="auto"/>
        <w:jc w:val="center"/>
        <w:rPr>
          <w:rFonts w:ascii="Times New Roman" w:hAnsi="Times New Roman" w:cs="Times New Roman"/>
          <w:i/>
          <w:sz w:val="22"/>
        </w:rPr>
      </w:pPr>
      <w:r w:rsidRPr="00F125C8">
        <w:rPr>
          <w:rFonts w:ascii="Times New Roman" w:hAnsi="Times New Roman" w:cs="Times New Roman" w:hint="eastAsia"/>
          <w:i/>
          <w:sz w:val="22"/>
        </w:rPr>
        <w:t>Fig.</w:t>
      </w:r>
      <w:ins w:id="0" w:author="徐荣华" w:date="2017-07-10T21:42:00Z">
        <w:r w:rsidR="006A0583">
          <w:rPr>
            <w:rFonts w:ascii="Times New Roman" w:hAnsi="Times New Roman" w:cs="Times New Roman"/>
            <w:i/>
            <w:sz w:val="22"/>
          </w:rPr>
          <w:t>8</w:t>
        </w:r>
      </w:ins>
      <w:del w:id="1" w:author="徐荣华" w:date="2017-07-10T21:42:00Z">
        <w:r w:rsidRPr="00F125C8" w:rsidDel="006A0583">
          <w:rPr>
            <w:rFonts w:ascii="Times New Roman" w:hAnsi="Times New Roman" w:cs="Times New Roman" w:hint="eastAsia"/>
            <w:i/>
            <w:sz w:val="22"/>
          </w:rPr>
          <w:delText>7</w:delText>
        </w:r>
      </w:del>
      <w:r w:rsidRPr="00F125C8">
        <w:rPr>
          <w:rFonts w:ascii="Times New Roman" w:hAnsi="Times New Roman" w:cs="Times New Roman" w:hint="eastAsia"/>
          <w:i/>
          <w:sz w:val="22"/>
        </w:rPr>
        <w:t xml:space="preserve"> The Capacitances at different frequencies ranged from 2000 Hz to 5000 Hz</w:t>
      </w:r>
    </w:p>
    <w:p w14:paraId="23BDB466" w14:textId="77777777" w:rsidR="00F125C8" w:rsidRPr="00F125C8" w:rsidRDefault="00F125C8" w:rsidP="00F125C8">
      <w:pPr>
        <w:spacing w:line="480" w:lineRule="auto"/>
        <w:jc w:val="center"/>
        <w:rPr>
          <w:rFonts w:ascii="Times New Roman" w:hAnsi="Times New Roman" w:cs="Times New Roman"/>
          <w:i/>
          <w:sz w:val="22"/>
        </w:rPr>
      </w:pPr>
    </w:p>
    <w:p w14:paraId="1238B672" w14:textId="2B109E18" w:rsidR="00F125C8" w:rsidRPr="007072AC" w:rsidRDefault="00E64978" w:rsidP="00060628">
      <w:pPr>
        <w:spacing w:line="480" w:lineRule="auto"/>
        <w:jc w:val="left"/>
        <w:rPr>
          <w:rFonts w:ascii="Times New Roman" w:hAnsi="Times New Roman" w:cs="Times New Roman"/>
          <w:sz w:val="22"/>
        </w:rPr>
      </w:pPr>
      <w:r w:rsidRPr="00060628">
        <w:rPr>
          <w:rFonts w:ascii="Times New Roman" w:hAnsi="Times New Roman" w:cs="Times New Roman"/>
          <w:sz w:val="22"/>
        </w:rPr>
        <w:t>After applying</w:t>
      </w:r>
      <w:r w:rsidR="00060628" w:rsidRPr="00060628">
        <w:rPr>
          <w:rFonts w:ascii="Times New Roman" w:hAnsi="Times New Roman" w:cs="Times New Roman"/>
          <w:sz w:val="22"/>
        </w:rPr>
        <w:t xml:space="preserve"> a </w:t>
      </w:r>
      <w:commentRangeStart w:id="2"/>
      <w:r w:rsidR="00060628" w:rsidRPr="00060628">
        <w:rPr>
          <w:rFonts w:ascii="Times New Roman" w:hAnsi="Times New Roman" w:cs="Times New Roman"/>
          <w:sz w:val="22"/>
        </w:rPr>
        <w:t>10N</w:t>
      </w:r>
      <w:commentRangeEnd w:id="2"/>
      <w:r w:rsidR="00F74E3E">
        <w:rPr>
          <w:rStyle w:val="CommentReference"/>
        </w:rPr>
        <w:commentReference w:id="2"/>
      </w:r>
      <w:r w:rsidR="00060628" w:rsidRPr="00060628">
        <w:rPr>
          <w:rFonts w:ascii="Times New Roman" w:hAnsi="Times New Roman" w:cs="Times New Roman"/>
          <w:sz w:val="22"/>
        </w:rPr>
        <w:t xml:space="preserve"> </w:t>
      </w:r>
      <w:r w:rsidRPr="00060628">
        <w:rPr>
          <w:rFonts w:ascii="Times New Roman" w:hAnsi="Times New Roman" w:cs="Times New Roman"/>
          <w:sz w:val="22"/>
        </w:rPr>
        <w:t>force</w:t>
      </w:r>
      <w:r w:rsidR="00060628" w:rsidRPr="00060628">
        <w:rPr>
          <w:rFonts w:ascii="Times New Roman" w:hAnsi="Times New Roman" w:cs="Times New Roman"/>
          <w:sz w:val="22"/>
        </w:rPr>
        <w:t xml:space="preserve"> to the device, it makes the dis</w:t>
      </w:r>
      <w:r w:rsidR="00105FF7">
        <w:rPr>
          <w:rFonts w:ascii="Times New Roman" w:hAnsi="Times New Roman" w:cs="Times New Roman"/>
          <w:sz w:val="22"/>
        </w:rPr>
        <w:t xml:space="preserve">placements at frequencies </w:t>
      </w:r>
      <w:r w:rsidR="00060628" w:rsidRPr="00060628">
        <w:rPr>
          <w:rFonts w:ascii="Times New Roman" w:hAnsi="Times New Roman" w:cs="Times New Roman"/>
          <w:sz w:val="22"/>
        </w:rPr>
        <w:t>range</w:t>
      </w:r>
      <w:r w:rsidR="00105FF7">
        <w:rPr>
          <w:rFonts w:ascii="Times New Roman" w:hAnsi="Times New Roman" w:cs="Times New Roman" w:hint="eastAsia"/>
          <w:sz w:val="22"/>
        </w:rPr>
        <w:t>d</w:t>
      </w:r>
      <w:r w:rsidR="00060628" w:rsidRPr="00060628">
        <w:rPr>
          <w:rFonts w:ascii="Times New Roman" w:hAnsi="Times New Roman" w:cs="Times New Roman"/>
          <w:sz w:val="22"/>
        </w:rPr>
        <w:t xml:space="preserve"> from 2000 Hz to 5000 Hz. If </w:t>
      </w:r>
      <w:ins w:id="3" w:author="Cai Chen" w:date="2017-07-09T22:53:00Z">
        <w:r w:rsidR="00F74E3E">
          <w:rPr>
            <w:rFonts w:ascii="Times New Roman" w:hAnsi="Times New Roman" w:cs="Times New Roman"/>
            <w:sz w:val="22"/>
          </w:rPr>
          <w:t>applying</w:t>
        </w:r>
      </w:ins>
      <w:del w:id="4" w:author="Cai Chen" w:date="2017-07-09T22:53:00Z">
        <w:r w:rsidR="00060628" w:rsidRPr="00060628" w:rsidDel="00F74E3E">
          <w:rPr>
            <w:rFonts w:ascii="Times New Roman" w:hAnsi="Times New Roman" w:cs="Times New Roman"/>
            <w:sz w:val="22"/>
          </w:rPr>
          <w:delText>add</w:delText>
        </w:r>
      </w:del>
      <w:r w:rsidR="00060628" w:rsidRPr="00060628">
        <w:rPr>
          <w:rFonts w:ascii="Times New Roman" w:hAnsi="Times New Roman" w:cs="Times New Roman"/>
          <w:sz w:val="22"/>
        </w:rPr>
        <w:t xml:space="preserve"> these displacements </w:t>
      </w:r>
      <w:del w:id="5" w:author="Cai Chen" w:date="2017-07-09T22:53:00Z">
        <w:r w:rsidR="00060628" w:rsidRPr="00060628" w:rsidDel="00F74E3E">
          <w:rPr>
            <w:rFonts w:ascii="Times New Roman" w:hAnsi="Times New Roman" w:cs="Times New Roman"/>
            <w:sz w:val="22"/>
          </w:rPr>
          <w:delText xml:space="preserve">to </w:delText>
        </w:r>
      </w:del>
      <w:ins w:id="6" w:author="Cai Chen" w:date="2017-07-09T22:53:00Z">
        <w:r w:rsidR="00F74E3E">
          <w:rPr>
            <w:rFonts w:ascii="Times New Roman" w:hAnsi="Times New Roman" w:cs="Times New Roman"/>
            <w:sz w:val="22"/>
          </w:rPr>
          <w:t>as the change of</w:t>
        </w:r>
        <w:r w:rsidR="00F74E3E" w:rsidRPr="00060628">
          <w:rPr>
            <w:rFonts w:ascii="Times New Roman" w:hAnsi="Times New Roman" w:cs="Times New Roman"/>
            <w:sz w:val="22"/>
          </w:rPr>
          <w:t xml:space="preserve"> </w:t>
        </w:r>
      </w:ins>
      <w:r w:rsidR="00060628" w:rsidRPr="00060628">
        <w:rPr>
          <w:rFonts w:ascii="Times New Roman" w:hAnsi="Times New Roman" w:cs="Times New Roman"/>
          <w:sz w:val="22"/>
        </w:rPr>
        <w:t xml:space="preserve">the </w:t>
      </w:r>
      <w:r w:rsidR="00F125C8">
        <w:rPr>
          <w:rFonts w:ascii="Times New Roman" w:hAnsi="Times New Roman" w:cs="Times New Roman" w:hint="eastAsia"/>
          <w:sz w:val="22"/>
        </w:rPr>
        <w:t xml:space="preserve">overlap </w:t>
      </w:r>
      <w:del w:id="7" w:author="Cai Chen" w:date="2017-07-09T22:53:00Z">
        <w:r w:rsidR="00F125C8" w:rsidDel="00F74E3E">
          <w:rPr>
            <w:rFonts w:ascii="Times New Roman" w:hAnsi="Times New Roman" w:cs="Times New Roman" w:hint="eastAsia"/>
            <w:sz w:val="22"/>
          </w:rPr>
          <w:delText xml:space="preserve">of </w:delText>
        </w:r>
        <w:r w:rsidR="00F125C8" w:rsidDel="00F74E3E">
          <w:rPr>
            <w:rFonts w:ascii="Times New Roman" w:hAnsi="Times New Roman" w:cs="Times New Roman"/>
            <w:sz w:val="22"/>
          </w:rPr>
          <w:delText>the</w:delText>
        </w:r>
        <w:r w:rsidR="00F125C8" w:rsidDel="00F74E3E">
          <w:rPr>
            <w:rFonts w:ascii="Times New Roman" w:hAnsi="Times New Roman" w:cs="Times New Roman" w:hint="eastAsia"/>
            <w:sz w:val="22"/>
          </w:rPr>
          <w:delText xml:space="preserve"> </w:delText>
        </w:r>
        <w:r w:rsidR="00A261CD" w:rsidDel="00F74E3E">
          <w:rPr>
            <w:rFonts w:ascii="Times New Roman" w:hAnsi="Times New Roman" w:cs="Times New Roman" w:hint="eastAsia"/>
            <w:sz w:val="22"/>
          </w:rPr>
          <w:delText>comb</w:delText>
        </w:r>
        <w:r w:rsidR="009663FF" w:rsidDel="00F74E3E">
          <w:rPr>
            <w:rFonts w:ascii="Times New Roman" w:hAnsi="Times New Roman" w:cs="Times New Roman" w:hint="eastAsia"/>
            <w:sz w:val="22"/>
          </w:rPr>
          <w:delText xml:space="preserve"> drive</w:delText>
        </w:r>
      </w:del>
      <w:ins w:id="8" w:author="Cai Chen" w:date="2017-07-09T22:53:00Z">
        <w:r w:rsidR="00F74E3E">
          <w:rPr>
            <w:rFonts w:ascii="Times New Roman" w:hAnsi="Times New Roman" w:cs="Times New Roman"/>
            <w:sz w:val="22"/>
          </w:rPr>
          <w:t>distance</w:t>
        </w:r>
      </w:ins>
      <w:r w:rsidR="009663FF">
        <w:rPr>
          <w:rFonts w:ascii="Times New Roman" w:hAnsi="Times New Roman" w:cs="Times New Roman" w:hint="eastAsia"/>
          <w:sz w:val="22"/>
        </w:rPr>
        <w:t xml:space="preserve">, the </w:t>
      </w:r>
      <w:r w:rsidR="00F125C8">
        <w:rPr>
          <w:rFonts w:ascii="Times New Roman" w:hAnsi="Times New Roman" w:cs="Times New Roman" w:hint="eastAsia"/>
          <w:sz w:val="22"/>
        </w:rPr>
        <w:t xml:space="preserve">capacitance can be </w:t>
      </w:r>
      <w:ins w:id="9" w:author="Cai Chen" w:date="2017-07-09T22:53:00Z">
        <w:r w:rsidR="00F74E3E">
          <w:rPr>
            <w:rFonts w:ascii="Times New Roman" w:hAnsi="Times New Roman" w:cs="Times New Roman"/>
            <w:sz w:val="22"/>
          </w:rPr>
          <w:t>modified</w:t>
        </w:r>
      </w:ins>
      <w:del w:id="10" w:author="Cai Chen" w:date="2017-07-09T22:53:00Z">
        <w:r w:rsidR="00F125C8" w:rsidDel="00F74E3E">
          <w:rPr>
            <w:rFonts w:ascii="Times New Roman" w:hAnsi="Times New Roman" w:cs="Times New Roman" w:hint="eastAsia"/>
            <w:sz w:val="22"/>
          </w:rPr>
          <w:delText>received</w:delText>
        </w:r>
      </w:del>
      <w:r w:rsidR="00F125C8">
        <w:rPr>
          <w:rFonts w:ascii="Times New Roman" w:hAnsi="Times New Roman" w:cs="Times New Roman" w:hint="eastAsia"/>
          <w:sz w:val="22"/>
        </w:rPr>
        <w:t xml:space="preserve">, </w:t>
      </w:r>
      <w:r w:rsidR="00F125C8">
        <w:rPr>
          <w:rFonts w:ascii="Times New Roman" w:hAnsi="Times New Roman" w:cs="Times New Roman"/>
          <w:sz w:val="22"/>
        </w:rPr>
        <w:t>which</w:t>
      </w:r>
      <w:ins w:id="11" w:author="Cai Chen" w:date="2017-07-09T22:53:00Z">
        <w:r w:rsidR="00F74E3E">
          <w:rPr>
            <w:rFonts w:ascii="Times New Roman" w:hAnsi="Times New Roman" w:cs="Times New Roman"/>
            <w:sz w:val="22"/>
          </w:rPr>
          <w:t xml:space="preserve"> was</w:t>
        </w:r>
      </w:ins>
      <w:r w:rsidR="00F125C8">
        <w:rPr>
          <w:rFonts w:ascii="Times New Roman" w:hAnsi="Times New Roman" w:cs="Times New Roman" w:hint="eastAsia"/>
          <w:sz w:val="22"/>
        </w:rPr>
        <w:t xml:space="preserve"> sho</w:t>
      </w:r>
      <w:bookmarkStart w:id="12" w:name="_GoBack"/>
      <w:bookmarkEnd w:id="12"/>
      <w:r w:rsidR="00F125C8">
        <w:rPr>
          <w:rFonts w:ascii="Times New Roman" w:hAnsi="Times New Roman" w:cs="Times New Roman" w:hint="eastAsia"/>
          <w:sz w:val="22"/>
        </w:rPr>
        <w:t xml:space="preserve">wed the relation in </w:t>
      </w:r>
      <w:r w:rsidR="00F125C8" w:rsidRPr="007072AC">
        <w:rPr>
          <w:rFonts w:ascii="Times New Roman" w:hAnsi="Times New Roman" w:cs="Times New Roman" w:hint="eastAsia"/>
          <w:i/>
          <w:sz w:val="22"/>
        </w:rPr>
        <w:t>Fig</w:t>
      </w:r>
      <w:r w:rsidR="007072AC" w:rsidRPr="007072AC">
        <w:rPr>
          <w:rFonts w:ascii="Times New Roman" w:hAnsi="Times New Roman" w:cs="Times New Roman" w:hint="eastAsia"/>
          <w:i/>
          <w:sz w:val="22"/>
        </w:rPr>
        <w:t>. 7</w:t>
      </w:r>
      <w:r w:rsidR="00105FF7">
        <w:rPr>
          <w:rFonts w:ascii="Times New Roman" w:hAnsi="Times New Roman" w:cs="Times New Roman" w:hint="eastAsia"/>
          <w:sz w:val="22"/>
        </w:rPr>
        <w:t xml:space="preserve">. </w:t>
      </w:r>
    </w:p>
    <w:sectPr w:rsidR="00F125C8" w:rsidRPr="007072AC" w:rsidSect="00803FD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Cai Chen" w:date="2017-07-09T22:52:00Z" w:initials="CC">
    <w:p w14:paraId="440FBF89" w14:textId="743A72EC" w:rsidR="00F74E3E" w:rsidRDefault="00F74E3E">
      <w:pPr>
        <w:pStyle w:val="CommentText"/>
      </w:pPr>
      <w:r>
        <w:rPr>
          <w:rStyle w:val="CommentReference"/>
        </w:rPr>
        <w:annotationRef/>
      </w:r>
      <w:r>
        <w:t>Double check this number.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0FBF8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徐荣华">
    <w15:presenceInfo w15:providerId="Windows Live" w15:userId="fdd267b3d2d92431"/>
  </w15:person>
  <w15:person w15:author="Cai Chen">
    <w15:presenceInfo w15:providerId="Windows Live" w15:userId="c50ccbf64d2fa3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337"/>
    <w:rsid w:val="00060628"/>
    <w:rsid w:val="00105FF7"/>
    <w:rsid w:val="00237C8F"/>
    <w:rsid w:val="003950B8"/>
    <w:rsid w:val="00613337"/>
    <w:rsid w:val="006A0583"/>
    <w:rsid w:val="007072AC"/>
    <w:rsid w:val="00803FD3"/>
    <w:rsid w:val="008A0C15"/>
    <w:rsid w:val="009663FF"/>
    <w:rsid w:val="00A261CD"/>
    <w:rsid w:val="00DA151D"/>
    <w:rsid w:val="00E64978"/>
    <w:rsid w:val="00E91999"/>
    <w:rsid w:val="00F125C8"/>
    <w:rsid w:val="00F7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1F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51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4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E3E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E3E"/>
    <w:rPr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E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3E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徐荣华</dc:creator>
  <cp:keywords/>
  <dc:description/>
  <cp:lastModifiedBy>徐荣华</cp:lastModifiedBy>
  <cp:revision>12</cp:revision>
  <dcterms:created xsi:type="dcterms:W3CDTF">2017-07-02T08:53:00Z</dcterms:created>
  <dcterms:modified xsi:type="dcterms:W3CDTF">2017-07-10T13:42:00Z</dcterms:modified>
</cp:coreProperties>
</file>